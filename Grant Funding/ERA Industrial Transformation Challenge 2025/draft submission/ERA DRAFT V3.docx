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921C4" w14:textId="3EC29AC4" w:rsidR="001F744E" w:rsidRPr="0069598F" w:rsidRDefault="001F744E" w:rsidP="001F744E">
      <w:pPr>
        <w:rPr>
          <w:rFonts w:ascii="Times New Roman" w:hAnsi="Times New Roman" w:cs="Times New Roman"/>
        </w:rPr>
      </w:pPr>
      <w:r w:rsidRPr="00DD3E2F">
        <w:rPr>
          <w:rFonts w:ascii="Times New Roman" w:hAnsi="Times New Roman" w:cs="Times New Roman"/>
          <w:highlight w:val="magenta"/>
          <w:rPrChange w:id="0" w:author="Shawn Lewenza" w:date="2025-06-05T18:16:00Z" w16du:dateUtc="2025-06-06T01:16:00Z">
            <w:rPr>
              <w:rFonts w:ascii="Times New Roman" w:hAnsi="Times New Roman" w:cs="Times New Roman"/>
            </w:rPr>
          </w:rPrChange>
        </w:rPr>
        <w:t># 1 Technology Opportunity</w:t>
      </w:r>
    </w:p>
    <w:p w14:paraId="787F02DF" w14:textId="00B831BD" w:rsidR="001F744E" w:rsidRPr="00883219" w:rsidRDefault="001F744E" w:rsidP="001F744E">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Provide</w:t>
      </w:r>
      <w:proofErr w:type="gramEnd"/>
      <w:r w:rsidRPr="00883219">
        <w:rPr>
          <w:rFonts w:ascii="Times New Roman" w:hAnsi="Times New Roman" w:cs="Times New Roman"/>
          <w:sz w:val="20"/>
          <w:szCs w:val="20"/>
          <w:highlight w:val="lightGray"/>
        </w:rPr>
        <w:t xml:space="preserve"> a description of the proposed solution (e.g. technology, practice, etc.) to be demonstrated in the project and how it works, using diagrams and photographs as appropriate.</w:t>
      </w:r>
    </w:p>
    <w:p w14:paraId="3DB5D8C4" w14:textId="3558D024" w:rsidR="001F744E" w:rsidRPr="00883219" w:rsidRDefault="001F744E" w:rsidP="001F744E">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Provide</w:t>
      </w:r>
      <w:proofErr w:type="gramEnd"/>
      <w:r w:rsidRPr="00883219">
        <w:rPr>
          <w:rFonts w:ascii="Times New Roman" w:hAnsi="Times New Roman" w:cs="Times New Roman"/>
          <w:sz w:val="20"/>
          <w:szCs w:val="20"/>
          <w:highlight w:val="lightGray"/>
        </w:rPr>
        <w:t xml:space="preserve"> a clear process flow diagram to demonstrate the full scope of how the solution functions and what inputs it requires, </w:t>
      </w:r>
      <w:r w:rsidRPr="00374542">
        <w:rPr>
          <w:rFonts w:ascii="Times New Roman" w:hAnsi="Times New Roman" w:cs="Times New Roman"/>
          <w:sz w:val="20"/>
          <w:szCs w:val="20"/>
          <w:highlight w:val="red"/>
          <w:rPrChange w:id="1" w:author="Shawn Lewenza" w:date="2025-06-05T18:13:00Z" w16du:dateUtc="2025-06-06T01:13:00Z">
            <w:rPr>
              <w:rFonts w:ascii="Times New Roman" w:hAnsi="Times New Roman" w:cs="Times New Roman"/>
              <w:sz w:val="20"/>
              <w:szCs w:val="20"/>
              <w:highlight w:val="lightGray"/>
            </w:rPr>
          </w:rPrChange>
        </w:rPr>
        <w:t xml:space="preserve">including mass and energy balances </w:t>
      </w:r>
      <w:r w:rsidRPr="00883219">
        <w:rPr>
          <w:rFonts w:ascii="Times New Roman" w:hAnsi="Times New Roman" w:cs="Times New Roman"/>
          <w:sz w:val="20"/>
          <w:szCs w:val="20"/>
          <w:highlight w:val="lightGray"/>
        </w:rPr>
        <w:t>and product/material specifications as necessary.</w:t>
      </w:r>
    </w:p>
    <w:p w14:paraId="16DB0A0C" w14:textId="2B35BC90" w:rsidR="001F744E" w:rsidRPr="00883219" w:rsidRDefault="001F744E" w:rsidP="001F744E">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Describe</w:t>
      </w:r>
      <w:proofErr w:type="gramEnd"/>
      <w:r w:rsidRPr="00883219">
        <w:rPr>
          <w:rFonts w:ascii="Times New Roman" w:hAnsi="Times New Roman" w:cs="Times New Roman"/>
          <w:sz w:val="20"/>
          <w:szCs w:val="20"/>
          <w:highlight w:val="lightGray"/>
        </w:rPr>
        <w:t xml:space="preserve"> what problem the technology solves and how it addresses a market need. Clearly justify how the proposed solution represents a potentially transformative improvement compared with current practice.</w:t>
      </w:r>
    </w:p>
    <w:p w14:paraId="34D8BE37" w14:textId="478FAA3B" w:rsidR="001F744E" w:rsidRPr="00883219" w:rsidRDefault="001F744E" w:rsidP="001F744E">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Identify</w:t>
      </w:r>
      <w:proofErr w:type="gramEnd"/>
      <w:r w:rsidRPr="00883219">
        <w:rPr>
          <w:rFonts w:ascii="Times New Roman" w:hAnsi="Times New Roman" w:cs="Times New Roman"/>
          <w:sz w:val="20"/>
          <w:szCs w:val="20"/>
          <w:highlight w:val="lightGray"/>
        </w:rPr>
        <w:t xml:space="preserve"> competitors or alternatives to the proposed solution and compare them to the chosen approach.</w:t>
      </w:r>
    </w:p>
    <w:p w14:paraId="58A44819" w14:textId="6D826752" w:rsidR="001F744E" w:rsidRPr="00883219" w:rsidRDefault="001F744E" w:rsidP="001F744E">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Discuss</w:t>
      </w:r>
      <w:proofErr w:type="gramEnd"/>
      <w:r w:rsidRPr="00883219">
        <w:rPr>
          <w:rFonts w:ascii="Times New Roman" w:hAnsi="Times New Roman" w:cs="Times New Roman"/>
          <w:sz w:val="20"/>
          <w:szCs w:val="20"/>
          <w:highlight w:val="lightGray"/>
        </w:rPr>
        <w:t xml:space="preserve"> the aspects of the solution that make it novel and innovative and how they will contribute to a sustainable competitive advantage.</w:t>
      </w:r>
    </w:p>
    <w:p w14:paraId="4A578F72" w14:textId="316EBF93" w:rsidR="001F744E" w:rsidRDefault="001F744E" w:rsidP="001F744E">
      <w:pPr>
        <w:rPr>
          <w:rFonts w:ascii="Times New Roman" w:hAnsi="Times New Roman" w:cs="Times New Roman"/>
          <w:sz w:val="20"/>
          <w:szCs w:val="20"/>
        </w:rPr>
      </w:pPr>
      <w:proofErr w:type="gramStart"/>
      <w:r w:rsidRPr="00883219">
        <w:rPr>
          <w:rFonts w:ascii="Times New Roman" w:hAnsi="Times New Roman" w:cs="Times New Roman"/>
          <w:sz w:val="20"/>
          <w:szCs w:val="20"/>
          <w:highlight w:val="lightGray"/>
        </w:rPr>
        <w:t>·  Describe</w:t>
      </w:r>
      <w:proofErr w:type="gramEnd"/>
      <w:r w:rsidRPr="00883219">
        <w:rPr>
          <w:rFonts w:ascii="Times New Roman" w:hAnsi="Times New Roman" w:cs="Times New Roman"/>
          <w:sz w:val="20"/>
          <w:szCs w:val="20"/>
          <w:highlight w:val="lightGray"/>
        </w:rPr>
        <w:t xml:space="preserve"> the </w:t>
      </w:r>
      <w:proofErr w:type="gramStart"/>
      <w:r w:rsidRPr="00883219">
        <w:rPr>
          <w:rFonts w:ascii="Times New Roman" w:hAnsi="Times New Roman" w:cs="Times New Roman"/>
          <w:sz w:val="20"/>
          <w:szCs w:val="20"/>
          <w:highlight w:val="lightGray"/>
        </w:rPr>
        <w:t>current status</w:t>
      </w:r>
      <w:proofErr w:type="gramEnd"/>
      <w:r w:rsidRPr="00883219">
        <w:rPr>
          <w:rFonts w:ascii="Times New Roman" w:hAnsi="Times New Roman" w:cs="Times New Roman"/>
          <w:sz w:val="20"/>
          <w:szCs w:val="20"/>
          <w:highlight w:val="lightGray"/>
        </w:rPr>
        <w:t xml:space="preserve"> of the innovation (i.e. stage of development/commercialization) and how it will be advanced through the proposed project. Clearly outline how ERA investment in the project will accelerate the solution toward commercialization (i.e.: what risks and challenges will be resolved and how?).</w:t>
      </w:r>
    </w:p>
    <w:p w14:paraId="670C13FE" w14:textId="2C53E986" w:rsidR="0069598F" w:rsidRDefault="0069598F" w:rsidP="001F744E">
      <w:pPr>
        <w:rPr>
          <w:ins w:id="2" w:author="Shawn Lewenza" w:date="2025-06-01T10:53:00Z" w16du:dateUtc="2025-06-01T16:53:00Z"/>
          <w:rFonts w:ascii="Times New Roman" w:hAnsi="Times New Roman" w:cs="Times New Roman"/>
        </w:rPr>
      </w:pPr>
      <w:r w:rsidRPr="00DD3E2F">
        <w:rPr>
          <w:rFonts w:ascii="Times New Roman" w:hAnsi="Times New Roman" w:cs="Times New Roman"/>
          <w:b/>
          <w:bCs/>
          <w:highlight w:val="lightGray"/>
          <w:rPrChange w:id="3" w:author="Shawn Lewenza" w:date="2025-06-05T18:16:00Z" w16du:dateUtc="2025-06-06T01:16:00Z">
            <w:rPr>
              <w:rFonts w:ascii="Times New Roman" w:hAnsi="Times New Roman" w:cs="Times New Roman"/>
              <w:b/>
              <w:bCs/>
              <w:highlight w:val="magenta"/>
            </w:rPr>
          </w:rPrChange>
        </w:rPr>
        <w:t>The Problem</w:t>
      </w:r>
      <w:r w:rsidRPr="00DD3E2F">
        <w:rPr>
          <w:rFonts w:ascii="Times New Roman" w:hAnsi="Times New Roman" w:cs="Times New Roman"/>
          <w:b/>
          <w:bCs/>
          <w:highlight w:val="lightGray"/>
          <w:rPrChange w:id="4" w:author="Shawn Lewenza" w:date="2025-06-05T18:16:00Z" w16du:dateUtc="2025-06-06T01:16:00Z">
            <w:rPr>
              <w:rFonts w:ascii="Times New Roman" w:hAnsi="Times New Roman" w:cs="Times New Roman"/>
              <w:b/>
              <w:bCs/>
            </w:rPr>
          </w:rPrChange>
        </w:rPr>
        <w:t>: A Persistent Challenge Requiring Innovative Solutions</w:t>
      </w:r>
      <w:r w:rsidRPr="0069598F">
        <w:rPr>
          <w:rFonts w:ascii="Times New Roman" w:hAnsi="Times New Roman" w:cs="Times New Roman"/>
        </w:rPr>
        <w:t xml:space="preserve"> The presence of </w:t>
      </w:r>
      <w:r>
        <w:rPr>
          <w:rFonts w:ascii="Times New Roman" w:hAnsi="Times New Roman" w:cs="Times New Roman"/>
        </w:rPr>
        <w:t>Naphthenic Acid</w:t>
      </w:r>
      <w:r w:rsidRPr="0069598F">
        <w:rPr>
          <w:rFonts w:ascii="Times New Roman" w:hAnsi="Times New Roman" w:cs="Times New Roman"/>
        </w:rPr>
        <w:t>s in the ~1.4 trillion litres of tailings within Alberta's oil sands tailings ponds is a primary contributor to</w:t>
      </w:r>
      <w:r>
        <w:rPr>
          <w:rFonts w:ascii="Times New Roman" w:hAnsi="Times New Roman" w:cs="Times New Roman"/>
        </w:rPr>
        <w:t xml:space="preserve"> oil sands processed water (</w:t>
      </w:r>
      <w:r w:rsidRPr="0069598F">
        <w:rPr>
          <w:rFonts w:ascii="Times New Roman" w:hAnsi="Times New Roman" w:cs="Times New Roman"/>
        </w:rPr>
        <w:t>OSPW</w:t>
      </w:r>
      <w:r>
        <w:rPr>
          <w:rFonts w:ascii="Times New Roman" w:hAnsi="Times New Roman" w:cs="Times New Roman"/>
        </w:rPr>
        <w:t>)</w:t>
      </w:r>
      <w:r w:rsidRPr="0069598F">
        <w:rPr>
          <w:rFonts w:ascii="Times New Roman" w:hAnsi="Times New Roman" w:cs="Times New Roman"/>
        </w:rPr>
        <w:t xml:space="preserve"> toxicity and a critical barrier to achieving sustainable</w:t>
      </w:r>
      <w:r>
        <w:rPr>
          <w:rFonts w:ascii="Times New Roman" w:hAnsi="Times New Roman" w:cs="Times New Roman"/>
        </w:rPr>
        <w:t xml:space="preserve"> production,</w:t>
      </w:r>
      <w:r w:rsidRPr="0069598F">
        <w:rPr>
          <w:rFonts w:ascii="Times New Roman" w:hAnsi="Times New Roman" w:cs="Times New Roman"/>
        </w:rPr>
        <w:t xml:space="preserve"> water management </w:t>
      </w:r>
      <w:r>
        <w:rPr>
          <w:rFonts w:ascii="Times New Roman" w:hAnsi="Times New Roman" w:cs="Times New Roman"/>
        </w:rPr>
        <w:t xml:space="preserve">and reclamation </w:t>
      </w:r>
      <w:r w:rsidRPr="0069598F">
        <w:rPr>
          <w:rFonts w:ascii="Times New Roman" w:hAnsi="Times New Roman" w:cs="Times New Roman"/>
        </w:rPr>
        <w:t>objectives. These compounds delay land reclamation, escalate environmental risks, and contribute to substantial long-term financial liabilities for operators. Existing management practices struggle with the scale</w:t>
      </w:r>
      <w:r>
        <w:rPr>
          <w:rFonts w:ascii="Times New Roman" w:hAnsi="Times New Roman" w:cs="Times New Roman"/>
        </w:rPr>
        <w:t xml:space="preserve"> and</w:t>
      </w:r>
      <w:r w:rsidRPr="0069598F">
        <w:rPr>
          <w:rFonts w:ascii="Times New Roman" w:hAnsi="Times New Roman" w:cs="Times New Roman"/>
        </w:rPr>
        <w:t xml:space="preserve"> cost, highlighting a clear market need for innovative technologies that are both effective and sustainable.</w:t>
      </w:r>
    </w:p>
    <w:p w14:paraId="2A4363B4" w14:textId="7348F8CB" w:rsidR="003979E7" w:rsidRPr="0069598F" w:rsidRDefault="003979E7" w:rsidP="001F744E">
      <w:pPr>
        <w:rPr>
          <w:rFonts w:ascii="Times New Roman" w:hAnsi="Times New Roman" w:cs="Times New Roman"/>
        </w:rPr>
      </w:pPr>
      <w:ins w:id="5" w:author="Shawn Lewenza" w:date="2025-06-01T10:53:00Z" w16du:dateUtc="2025-06-01T16:53:00Z">
        <w:r w:rsidRPr="00373D32">
          <w:rPr>
            <w:rFonts w:ascii="Times New Roman" w:hAnsi="Times New Roman" w:cs="Times New Roman"/>
            <w:highlight w:val="red"/>
            <w:rPrChange w:id="6" w:author="Shawn Lewenza" w:date="2025-06-06T10:31:00Z" w16du:dateUtc="2025-06-06T17:31:00Z">
              <w:rPr>
                <w:rFonts w:ascii="Times New Roman" w:hAnsi="Times New Roman" w:cs="Times New Roman"/>
              </w:rPr>
            </w:rPrChange>
          </w:rPr>
          <w:t>Need more details on the liability of ongoing ponds without treatment plan</w:t>
        </w:r>
        <w:r>
          <w:rPr>
            <w:rFonts w:ascii="Times New Roman" w:hAnsi="Times New Roman" w:cs="Times New Roman"/>
          </w:rPr>
          <w:t>.</w:t>
        </w:r>
      </w:ins>
    </w:p>
    <w:p w14:paraId="0AB280E9" w14:textId="35267B70" w:rsidR="001F744E" w:rsidRPr="0069598F" w:rsidRDefault="001F744E" w:rsidP="001F744E">
      <w:pPr>
        <w:rPr>
          <w:rFonts w:ascii="Times New Roman" w:hAnsi="Times New Roman" w:cs="Times New Roman"/>
          <w:b/>
          <w:bCs/>
        </w:rPr>
      </w:pPr>
      <w:r w:rsidRPr="00DD3E2F">
        <w:rPr>
          <w:rFonts w:ascii="Times New Roman" w:hAnsi="Times New Roman" w:cs="Times New Roman"/>
          <w:b/>
          <w:bCs/>
          <w:highlight w:val="lightGray"/>
          <w:rPrChange w:id="7" w:author="Shawn Lewenza" w:date="2025-06-05T18:16:00Z" w16du:dateUtc="2025-06-06T01:16:00Z">
            <w:rPr>
              <w:rFonts w:ascii="Times New Roman" w:hAnsi="Times New Roman" w:cs="Times New Roman"/>
              <w:b/>
              <w:bCs/>
            </w:rPr>
          </w:rPrChange>
        </w:rPr>
        <w:t>Our Solution: An Integrated Biological Approach to Naphthenic Acid Management</w:t>
      </w:r>
    </w:p>
    <w:p w14:paraId="606B550E" w14:textId="0FAF7972"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Luminous BioSolutions is advancing an integrated biotechnological platform designed to address the complex and persistent challenge of Naphthenic Acids (NAs) in OSPW. Current analytical and remediation methodologies face limitations in terms of speed, cost, scalability, and environmental footprint when applied to the vast scale of oil sands tailings facilities. Our approach leverages microbiological </w:t>
      </w:r>
      <w:del w:id="8" w:author="Shawn Lewenza" w:date="2025-06-05T16:38:00Z" w16du:dateUtc="2025-06-05T23:38:00Z">
        <w:r w:rsidRPr="0069598F" w:rsidDel="00404CFD">
          <w:rPr>
            <w:rFonts w:ascii="Times New Roman" w:hAnsi="Times New Roman" w:cs="Times New Roman"/>
          </w:rPr>
          <w:delText xml:space="preserve">principles </w:delText>
        </w:r>
      </w:del>
      <w:ins w:id="9" w:author="Shawn Lewenza" w:date="2025-06-05T16:38:00Z" w16du:dateUtc="2025-06-05T23:38:00Z">
        <w:r w:rsidR="00404CFD">
          <w:rPr>
            <w:rFonts w:ascii="Times New Roman" w:hAnsi="Times New Roman" w:cs="Times New Roman"/>
          </w:rPr>
          <w:t>expertise</w:t>
        </w:r>
        <w:r w:rsidR="00404CFD" w:rsidRPr="0069598F">
          <w:rPr>
            <w:rFonts w:ascii="Times New Roman" w:hAnsi="Times New Roman" w:cs="Times New Roman"/>
          </w:rPr>
          <w:t xml:space="preserve"> </w:t>
        </w:r>
      </w:ins>
      <w:r w:rsidRPr="0069598F">
        <w:rPr>
          <w:rFonts w:ascii="Times New Roman" w:hAnsi="Times New Roman" w:cs="Times New Roman"/>
        </w:rPr>
        <w:t>for a more efficient, sustainable, and data-driven solution:</w:t>
      </w:r>
    </w:p>
    <w:p w14:paraId="10AAE4F0" w14:textId="653FCDAE" w:rsidR="001F744E" w:rsidRDefault="001F744E" w:rsidP="001F744E">
      <w:pPr>
        <w:rPr>
          <w:ins w:id="10" w:author="Shawn Lewenza" w:date="2025-06-05T16:40:00Z" w16du:dateUtc="2025-06-05T23:40:00Z"/>
          <w:rFonts w:ascii="Times New Roman" w:hAnsi="Times New Roman" w:cs="Times New Roman"/>
        </w:rPr>
      </w:pPr>
      <w:r w:rsidRPr="0069598F">
        <w:rPr>
          <w:rFonts w:ascii="Times New Roman" w:hAnsi="Times New Roman" w:cs="Times New Roman"/>
          <w:b/>
          <w:bCs/>
        </w:rPr>
        <w:t>1. Rapid, Quantitative Biosensing of Naphthenic Acids</w:t>
      </w:r>
      <w:r w:rsidRPr="0069598F">
        <w:rPr>
          <w:rFonts w:ascii="Times New Roman" w:hAnsi="Times New Roman" w:cs="Times New Roman"/>
        </w:rPr>
        <w:t>: The foundation of our platform is a panel of patented</w:t>
      </w:r>
      <w:del w:id="11" w:author="Shawn Lewenza" w:date="2025-06-05T16:38:00Z" w16du:dateUtc="2025-06-05T23:38:00Z">
        <w:r w:rsidRPr="0069598F" w:rsidDel="00404CFD">
          <w:rPr>
            <w:rFonts w:ascii="Times New Roman" w:hAnsi="Times New Roman" w:cs="Times New Roman"/>
            <w:vertAlign w:val="superscript"/>
          </w:rPr>
          <w:delText>1</w:delText>
        </w:r>
      </w:del>
      <w:r w:rsidRPr="0069598F">
        <w:rPr>
          <w:rFonts w:ascii="Times New Roman" w:hAnsi="Times New Roman" w:cs="Times New Roman"/>
        </w:rPr>
        <w:t xml:space="preserve"> whole-cell bacterial biosensors</w:t>
      </w:r>
      <w:ins w:id="12" w:author="Shawn Lewenza" w:date="2025-06-05T16:38:00Z" w16du:dateUtc="2025-06-05T23:38:00Z">
        <w:r w:rsidR="00404CFD" w:rsidRPr="0069598F">
          <w:rPr>
            <w:rFonts w:ascii="Times New Roman" w:hAnsi="Times New Roman" w:cs="Times New Roman"/>
            <w:vertAlign w:val="superscript"/>
          </w:rPr>
          <w:t>1</w:t>
        </w:r>
      </w:ins>
      <w:r w:rsidRPr="0069598F">
        <w:rPr>
          <w:rFonts w:ascii="Times New Roman" w:hAnsi="Times New Roman" w:cs="Times New Roman"/>
        </w:rPr>
        <w:t>. These biosensors are engineered using </w:t>
      </w:r>
      <w:r w:rsidRPr="0069598F">
        <w:rPr>
          <w:rFonts w:ascii="Times New Roman" w:hAnsi="Times New Roman" w:cs="Times New Roman"/>
          <w:i/>
          <w:iCs/>
        </w:rPr>
        <w:t>Pseudomonas</w:t>
      </w:r>
      <w:r w:rsidRPr="0069598F">
        <w:rPr>
          <w:rFonts w:ascii="Times New Roman" w:hAnsi="Times New Roman" w:cs="Times New Roman"/>
        </w:rPr>
        <w:t xml:space="preserve"> strains native to tailings environments, and specific NA-inducible promoters (e.g., </w:t>
      </w:r>
      <w:proofErr w:type="spellStart"/>
      <w:r w:rsidRPr="0069598F">
        <w:rPr>
          <w:rFonts w:ascii="Times New Roman" w:hAnsi="Times New Roman" w:cs="Times New Roman"/>
        </w:rPr>
        <w:t>atuA</w:t>
      </w:r>
      <w:proofErr w:type="spellEnd"/>
      <w:r w:rsidRPr="0069598F">
        <w:rPr>
          <w:rFonts w:ascii="Times New Roman" w:hAnsi="Times New Roman" w:cs="Times New Roman"/>
        </w:rPr>
        <w:t xml:space="preserve">, </w:t>
      </w:r>
      <w:proofErr w:type="spellStart"/>
      <w:r w:rsidRPr="0069598F">
        <w:rPr>
          <w:rFonts w:ascii="Times New Roman" w:hAnsi="Times New Roman" w:cs="Times New Roman"/>
        </w:rPr>
        <w:t>marR</w:t>
      </w:r>
      <w:proofErr w:type="spellEnd"/>
      <w:r w:rsidRPr="0069598F">
        <w:rPr>
          <w:rFonts w:ascii="Times New Roman" w:hAnsi="Times New Roman" w:cs="Times New Roman"/>
        </w:rPr>
        <w:t xml:space="preserve">, 3680) fused to </w:t>
      </w:r>
      <w:r w:rsidRPr="003979E7">
        <w:rPr>
          <w:rFonts w:ascii="Times New Roman" w:hAnsi="Times New Roman" w:cs="Times New Roman"/>
          <w:i/>
          <w:iCs/>
          <w:rPrChange w:id="13" w:author="Shawn Lewenza" w:date="2025-06-01T10:53:00Z" w16du:dateUtc="2025-06-01T16:53:00Z">
            <w:rPr>
              <w:rFonts w:ascii="Times New Roman" w:hAnsi="Times New Roman" w:cs="Times New Roman"/>
            </w:rPr>
          </w:rPrChange>
        </w:rPr>
        <w:t>lu</w:t>
      </w:r>
      <w:ins w:id="14" w:author="Shawn Lewenza" w:date="2025-06-01T10:53:00Z" w16du:dateUtc="2025-06-01T16:53:00Z">
        <w:r w:rsidR="003979E7" w:rsidRPr="003979E7">
          <w:rPr>
            <w:rFonts w:ascii="Times New Roman" w:hAnsi="Times New Roman" w:cs="Times New Roman"/>
            <w:i/>
            <w:iCs/>
            <w:rPrChange w:id="15" w:author="Shawn Lewenza" w:date="2025-06-01T10:53:00Z" w16du:dateUtc="2025-06-01T16:53:00Z">
              <w:rPr>
                <w:rFonts w:ascii="Times New Roman" w:hAnsi="Times New Roman" w:cs="Times New Roman"/>
              </w:rPr>
            </w:rPrChange>
          </w:rPr>
          <w:t>x</w:t>
        </w:r>
      </w:ins>
      <w:del w:id="16" w:author="Shawn Lewenza" w:date="2025-06-01T10:53:00Z" w16du:dateUtc="2025-06-01T16:53:00Z">
        <w:r w:rsidRPr="0069598F" w:rsidDel="003979E7">
          <w:rPr>
            <w:rFonts w:ascii="Times New Roman" w:hAnsi="Times New Roman" w:cs="Times New Roman"/>
          </w:rPr>
          <w:delText>xCDABE</w:delText>
        </w:r>
      </w:del>
      <w:r w:rsidRPr="0069598F">
        <w:rPr>
          <w:rFonts w:ascii="Times New Roman" w:hAnsi="Times New Roman" w:cs="Times New Roman"/>
        </w:rPr>
        <w:t xml:space="preserve"> reporter genes. Upon exposure to NAs, these biosensors exhibit a rapid bioluminescent response, typically within minutes, with light intensity directly proportional to NA concentration. These </w:t>
      </w:r>
      <w:ins w:id="17" w:author="Shawn Lewenza" w:date="2025-06-05T16:38:00Z" w16du:dateUtc="2025-06-05T23:38:00Z">
        <w:r w:rsidR="007207A7">
          <w:rPr>
            <w:rFonts w:ascii="Times New Roman" w:hAnsi="Times New Roman" w:cs="Times New Roman"/>
          </w:rPr>
          <w:t>NA-</w:t>
        </w:r>
      </w:ins>
      <w:ins w:id="18" w:author="Shawn Lewenza" w:date="2025-06-05T16:39:00Z" w16du:dateUtc="2025-06-05T23:39:00Z">
        <w:r w:rsidR="007207A7">
          <w:rPr>
            <w:rFonts w:ascii="Times New Roman" w:hAnsi="Times New Roman" w:cs="Times New Roman"/>
          </w:rPr>
          <w:t xml:space="preserve">induced </w:t>
        </w:r>
      </w:ins>
      <w:r w:rsidRPr="0069598F">
        <w:rPr>
          <w:rFonts w:ascii="Times New Roman" w:hAnsi="Times New Roman" w:cs="Times New Roman"/>
        </w:rPr>
        <w:t xml:space="preserve">promoters control the expression of bioremediation or antibiotic efflux genes, allowing bacteria to degrade </w:t>
      </w:r>
      <w:r w:rsidR="00442497">
        <w:rPr>
          <w:rFonts w:ascii="Times New Roman" w:hAnsi="Times New Roman" w:cs="Times New Roman"/>
        </w:rPr>
        <w:t xml:space="preserve">or pump out diverse </w:t>
      </w:r>
      <w:r w:rsidRPr="0069598F">
        <w:rPr>
          <w:rFonts w:ascii="Times New Roman" w:hAnsi="Times New Roman" w:cs="Times New Roman"/>
        </w:rPr>
        <w:t>NA</w:t>
      </w:r>
      <w:r w:rsidR="00442497">
        <w:rPr>
          <w:rFonts w:ascii="Times New Roman" w:hAnsi="Times New Roman" w:cs="Times New Roman"/>
        </w:rPr>
        <w:t xml:space="preserve"> compounds. </w:t>
      </w:r>
      <w:r w:rsidRPr="0069598F">
        <w:rPr>
          <w:rFonts w:ascii="Times New Roman" w:hAnsi="Times New Roman" w:cs="Times New Roman"/>
        </w:rPr>
        <w:t xml:space="preserve">Increasing luminescence with increasing NA concentration allows for quantitative </w:t>
      </w:r>
      <w:r w:rsidRPr="0069598F">
        <w:rPr>
          <w:rFonts w:ascii="Times New Roman" w:hAnsi="Times New Roman" w:cs="Times New Roman"/>
        </w:rPr>
        <w:lastRenderedPageBreak/>
        <w:t>assessment. Our research, as detailed in Bookout et al. (2024)</w:t>
      </w:r>
      <w:r w:rsidRPr="0069598F">
        <w:rPr>
          <w:rFonts w:ascii="Times New Roman" w:hAnsi="Times New Roman" w:cs="Times New Roman"/>
          <w:vertAlign w:val="superscript"/>
        </w:rPr>
        <w:t>2</w:t>
      </w:r>
      <w:r w:rsidRPr="0069598F">
        <w:rPr>
          <w:rFonts w:ascii="Times New Roman" w:hAnsi="Times New Roman" w:cs="Times New Roman"/>
        </w:rPr>
        <w:t xml:space="preserve">, demonstrates that these sensors can detect various NA </w:t>
      </w:r>
      <w:r w:rsidR="00442497">
        <w:rPr>
          <w:rFonts w:ascii="Times New Roman" w:hAnsi="Times New Roman" w:cs="Times New Roman"/>
        </w:rPr>
        <w:t xml:space="preserve">compounds </w:t>
      </w:r>
      <w:r w:rsidRPr="0069598F">
        <w:rPr>
          <w:rFonts w:ascii="Times New Roman" w:hAnsi="Times New Roman" w:cs="Times New Roman"/>
        </w:rPr>
        <w:t xml:space="preserve">mixtures with limits of detection between 1.5 and 15 mg/L, a range highly relevant to OSPW conditions (typically 10-120 mg/L </w:t>
      </w:r>
      <w:proofErr w:type="gramStart"/>
      <w:r w:rsidRPr="0069598F">
        <w:rPr>
          <w:rFonts w:ascii="Times New Roman" w:hAnsi="Times New Roman" w:cs="Times New Roman"/>
        </w:rPr>
        <w:t>NAs )</w:t>
      </w:r>
      <w:proofErr w:type="gramEnd"/>
      <w:r w:rsidRPr="0069598F">
        <w:rPr>
          <w:rFonts w:ascii="Times New Roman" w:hAnsi="Times New Roman" w:cs="Times New Roman"/>
        </w:rPr>
        <w:t xml:space="preserve">. This technology enables high-throughput </w:t>
      </w:r>
      <w:r w:rsidR="00B07652">
        <w:rPr>
          <w:rFonts w:ascii="Times New Roman" w:hAnsi="Times New Roman" w:cs="Times New Roman"/>
        </w:rPr>
        <w:t>and density</w:t>
      </w:r>
      <w:r w:rsidR="00F877A5">
        <w:rPr>
          <w:rFonts w:ascii="Times New Roman" w:hAnsi="Times New Roman" w:cs="Times New Roman"/>
        </w:rPr>
        <w:t xml:space="preserve"> sampling, </w:t>
      </w:r>
      <w:r w:rsidRPr="0069598F">
        <w:rPr>
          <w:rFonts w:ascii="Times New Roman" w:hAnsi="Times New Roman" w:cs="Times New Roman"/>
        </w:rPr>
        <w:t xml:space="preserve">screening and near real-time monitoring, offering a significant improvement in </w:t>
      </w:r>
      <w:r w:rsidR="00B07652">
        <w:rPr>
          <w:rFonts w:ascii="Times New Roman" w:hAnsi="Times New Roman" w:cs="Times New Roman"/>
        </w:rPr>
        <w:t xml:space="preserve">NA </w:t>
      </w:r>
      <w:r w:rsidRPr="0069598F">
        <w:rPr>
          <w:rFonts w:ascii="Times New Roman" w:hAnsi="Times New Roman" w:cs="Times New Roman"/>
        </w:rPr>
        <w:t>data resolution and operational responsiveness compared to conventional analytical chemistry methods. </w:t>
      </w:r>
      <w:ins w:id="19" w:author="Shawn Lewenza" w:date="2025-06-05T16:39:00Z" w16du:dateUtc="2025-06-05T23:39:00Z">
        <w:r w:rsidR="005E6419">
          <w:rPr>
            <w:rFonts w:ascii="Times New Roman" w:hAnsi="Times New Roman" w:cs="Times New Roman"/>
          </w:rPr>
          <w:t xml:space="preserve">The biosensors were developed by Canadian Natural </w:t>
        </w:r>
      </w:ins>
      <w:ins w:id="20" w:author="Shawn Lewenza" w:date="2025-06-06T12:57:00Z" w16du:dateUtc="2025-06-06T19:57:00Z">
        <w:r w:rsidR="005F614C">
          <w:rPr>
            <w:rFonts w:ascii="Times New Roman" w:hAnsi="Times New Roman" w:cs="Times New Roman"/>
          </w:rPr>
          <w:t>Resource</w:t>
        </w:r>
      </w:ins>
      <w:ins w:id="21" w:author="Shawn Lewenza" w:date="2025-06-06T12:58:00Z" w16du:dateUtc="2025-06-06T19:58:00Z">
        <w:r w:rsidR="00AE2B18">
          <w:rPr>
            <w:rFonts w:ascii="Times New Roman" w:hAnsi="Times New Roman" w:cs="Times New Roman"/>
          </w:rPr>
          <w:t>s</w:t>
        </w:r>
      </w:ins>
      <w:ins w:id="22" w:author="Shawn Lewenza" w:date="2025-06-05T16:39:00Z" w16du:dateUtc="2025-06-05T23:39:00Z">
        <w:r w:rsidR="005E6419">
          <w:rPr>
            <w:rFonts w:ascii="Times New Roman" w:hAnsi="Times New Roman" w:cs="Times New Roman"/>
          </w:rPr>
          <w:t xml:space="preserve"> oil sands industry funding and NSERC</w:t>
        </w:r>
      </w:ins>
      <w:ins w:id="23" w:author="Shawn Lewenza" w:date="2025-06-05T16:40:00Z" w16du:dateUtc="2025-06-05T23:40:00Z">
        <w:r w:rsidR="00BC6313">
          <w:rPr>
            <w:rFonts w:ascii="Times New Roman" w:hAnsi="Times New Roman" w:cs="Times New Roman"/>
          </w:rPr>
          <w:t xml:space="preserve">. </w:t>
        </w:r>
      </w:ins>
    </w:p>
    <w:p w14:paraId="6C08E83B" w14:textId="61039003" w:rsidR="00BC6313" w:rsidRPr="0069598F" w:rsidRDefault="00BC6313" w:rsidP="001F744E">
      <w:pPr>
        <w:rPr>
          <w:rFonts w:ascii="Times New Roman" w:hAnsi="Times New Roman" w:cs="Times New Roman"/>
        </w:rPr>
      </w:pPr>
      <w:ins w:id="24" w:author="Shawn Lewenza" w:date="2025-06-05T16:40:00Z" w16du:dateUtc="2025-06-05T23:40:00Z">
        <w:r>
          <w:rPr>
            <w:rFonts w:ascii="Times New Roman" w:hAnsi="Times New Roman" w:cs="Times New Roman"/>
          </w:rPr>
          <w:t>Pilot testing in Genome Canada LSARP</w:t>
        </w:r>
      </w:ins>
    </w:p>
    <w:p w14:paraId="071D7F6B" w14:textId="3DF04E5D" w:rsidR="001F744E" w:rsidRPr="00442497" w:rsidDel="00E94705" w:rsidRDefault="00E94705" w:rsidP="001F744E">
      <w:pPr>
        <w:rPr>
          <w:del w:id="25" w:author="Shawn Lewenza" w:date="2025-06-05T16:43:00Z" w16du:dateUtc="2025-06-05T23:43:00Z"/>
          <w:rFonts w:ascii="Times New Roman" w:hAnsi="Times New Roman" w:cs="Times New Roman"/>
          <w:b/>
          <w:bCs/>
        </w:rPr>
      </w:pPr>
      <w:ins w:id="26" w:author="Shawn Lewenza" w:date="2025-06-05T16:43:00Z" w16du:dateUtc="2025-06-05T23:43:00Z">
        <w:r>
          <w:rPr>
            <w:rFonts w:ascii="Times New Roman" w:hAnsi="Times New Roman" w:cs="Times New Roman"/>
            <w:b/>
            <w:bCs/>
            <w:noProof/>
          </w:rPr>
          <w:drawing>
            <wp:inline distT="0" distB="0" distL="0" distR="0" wp14:anchorId="46FB2BC3" wp14:editId="1E8E32BE">
              <wp:extent cx="5943600" cy="2051685"/>
              <wp:effectExtent l="0" t="0" r="0" b="0"/>
              <wp:docPr id="2107936273" name="Picture 1" descr="A computer screen 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6273" name="Picture 1" descr="A computer screen shot of a computer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ins>
      <w:del w:id="27" w:author="Shawn Lewenza" w:date="2025-06-05T16:43:00Z" w16du:dateUtc="2025-06-05T23:43:00Z">
        <w:r w:rsidR="00883219" w:rsidDel="00E94705">
          <w:rPr>
            <w:rFonts w:ascii="Times New Roman" w:hAnsi="Times New Roman" w:cs="Times New Roman"/>
            <w:b/>
            <w:bCs/>
          </w:rPr>
          <w:delText xml:space="preserve">Insert </w:delText>
        </w:r>
        <w:r w:rsidR="001F744E" w:rsidRPr="00442497" w:rsidDel="00E94705">
          <w:rPr>
            <w:rFonts w:ascii="Times New Roman" w:hAnsi="Times New Roman" w:cs="Times New Roman"/>
            <w:b/>
            <w:bCs/>
          </w:rPr>
          <w:delText>Biosensor image</w:delText>
        </w:r>
      </w:del>
    </w:p>
    <w:p w14:paraId="1B72C260" w14:textId="77777777" w:rsidR="00E94705" w:rsidRDefault="00E94705" w:rsidP="001F744E">
      <w:pPr>
        <w:rPr>
          <w:ins w:id="28" w:author="Shawn Lewenza" w:date="2025-06-05T16:43:00Z" w16du:dateUtc="2025-06-05T23:43:00Z"/>
          <w:rFonts w:ascii="Times New Roman" w:hAnsi="Times New Roman" w:cs="Times New Roman"/>
          <w:b/>
          <w:bCs/>
        </w:rPr>
      </w:pPr>
    </w:p>
    <w:p w14:paraId="5416A542" w14:textId="4EFB7C14" w:rsidR="001F744E" w:rsidRPr="0069598F" w:rsidRDefault="001F744E" w:rsidP="001F744E">
      <w:pPr>
        <w:rPr>
          <w:rFonts w:ascii="Times New Roman" w:hAnsi="Times New Roman" w:cs="Times New Roman"/>
        </w:rPr>
      </w:pPr>
      <w:r w:rsidRPr="00442497">
        <w:rPr>
          <w:rFonts w:ascii="Times New Roman" w:hAnsi="Times New Roman" w:cs="Times New Roman"/>
          <w:b/>
          <w:bCs/>
        </w:rPr>
        <w:t>Figure 1.</w:t>
      </w:r>
      <w:r w:rsidRPr="0069598F">
        <w:rPr>
          <w:rFonts w:ascii="Times New Roman" w:hAnsi="Times New Roman" w:cs="Times New Roman"/>
        </w:rPr>
        <w:t xml:space="preserve"> Naphthenic acids </w:t>
      </w:r>
      <w:ins w:id="29" w:author="Shawn Lewenza" w:date="2025-06-05T16:43:00Z" w16du:dateUtc="2025-06-05T23:43:00Z">
        <w:r w:rsidR="00E94705">
          <w:rPr>
            <w:rFonts w:ascii="Times New Roman" w:hAnsi="Times New Roman" w:cs="Times New Roman"/>
          </w:rPr>
          <w:t xml:space="preserve">in an OSPW water sample or extract </w:t>
        </w:r>
      </w:ins>
      <w:r w:rsidRPr="0069598F">
        <w:rPr>
          <w:rFonts w:ascii="Times New Roman" w:hAnsi="Times New Roman" w:cs="Times New Roman"/>
        </w:rPr>
        <w:t xml:space="preserve">enter the </w:t>
      </w:r>
      <w:ins w:id="30" w:author="Shawn Lewenza" w:date="2025-06-05T16:43:00Z" w16du:dateUtc="2025-06-05T23:43:00Z">
        <w:r w:rsidR="00E94705">
          <w:rPr>
            <w:rFonts w:ascii="Times New Roman" w:hAnsi="Times New Roman" w:cs="Times New Roman"/>
          </w:rPr>
          <w:t xml:space="preserve">bacterial </w:t>
        </w:r>
      </w:ins>
      <w:r w:rsidRPr="0069598F">
        <w:rPr>
          <w:rFonts w:ascii="Times New Roman" w:hAnsi="Times New Roman" w:cs="Times New Roman"/>
        </w:rPr>
        <w:t xml:space="preserve">cell, are sensed, which leads to the induced expression of genes specific to transport, degrade, or pump out various NA compounds, leading to the production of light from the </w:t>
      </w:r>
      <w:r w:rsidRPr="0069598F">
        <w:rPr>
          <w:rFonts w:ascii="Times New Roman" w:hAnsi="Times New Roman" w:cs="Times New Roman"/>
          <w:i/>
          <w:iCs/>
        </w:rPr>
        <w:t>lux</w:t>
      </w:r>
      <w:r w:rsidRPr="0069598F">
        <w:rPr>
          <w:rFonts w:ascii="Times New Roman" w:hAnsi="Times New Roman" w:cs="Times New Roman"/>
        </w:rPr>
        <w:t xml:space="preserve"> reporter. </w:t>
      </w:r>
      <w:ins w:id="31" w:author="Shawn Lewenza" w:date="2025-06-05T16:43:00Z" w16du:dateUtc="2025-06-05T23:43:00Z">
        <w:r w:rsidR="00E94705">
          <w:rPr>
            <w:rFonts w:ascii="Times New Roman" w:hAnsi="Times New Roman" w:cs="Times New Roman"/>
          </w:rPr>
          <w:t>Luminescenc</w:t>
        </w:r>
      </w:ins>
      <w:ins w:id="32" w:author="Shawn Lewenza" w:date="2025-06-05T16:44:00Z" w16du:dateUtc="2025-06-05T23:44:00Z">
        <w:r w:rsidR="00E94705">
          <w:rPr>
            <w:rFonts w:ascii="Times New Roman" w:hAnsi="Times New Roman" w:cs="Times New Roman"/>
          </w:rPr>
          <w:t>e d</w:t>
        </w:r>
      </w:ins>
      <w:del w:id="33" w:author="Shawn Lewenza" w:date="2025-06-05T16:43:00Z" w16du:dateUtc="2025-06-05T23:43:00Z">
        <w:r w:rsidR="00F877A5" w:rsidDel="00E94705">
          <w:rPr>
            <w:rFonts w:ascii="Times New Roman" w:hAnsi="Times New Roman" w:cs="Times New Roman"/>
          </w:rPr>
          <w:delText>D</w:delText>
        </w:r>
      </w:del>
      <w:r w:rsidR="00F877A5">
        <w:rPr>
          <w:rFonts w:ascii="Times New Roman" w:hAnsi="Times New Roman" w:cs="Times New Roman"/>
        </w:rPr>
        <w:t xml:space="preserve">ata can be produced </w:t>
      </w:r>
      <w:del w:id="34" w:author="Shawn Lewenza" w:date="2025-06-05T16:44:00Z" w16du:dateUtc="2025-06-05T23:44:00Z">
        <w:r w:rsidR="00F877A5" w:rsidDel="00E94705">
          <w:rPr>
            <w:rFonts w:ascii="Times New Roman" w:hAnsi="Times New Roman" w:cs="Times New Roman"/>
          </w:rPr>
          <w:delText>within</w:delText>
        </w:r>
      </w:del>
      <w:ins w:id="35" w:author="Shawn Lewenza" w:date="2025-06-05T16:44:00Z" w16du:dateUtc="2025-06-05T23:44:00Z">
        <w:r w:rsidR="00E94705">
          <w:rPr>
            <w:rFonts w:ascii="Times New Roman" w:hAnsi="Times New Roman" w:cs="Times New Roman"/>
          </w:rPr>
          <w:t>within</w:t>
        </w:r>
      </w:ins>
      <w:del w:id="36" w:author="Shawn Lewenza" w:date="2025-06-05T16:44:00Z" w16du:dateUtc="2025-06-05T23:44:00Z">
        <w:r w:rsidR="00F877A5" w:rsidDel="00E94705">
          <w:rPr>
            <w:rFonts w:ascii="Times New Roman" w:hAnsi="Times New Roman" w:cs="Times New Roman"/>
          </w:rPr>
          <w:delText xml:space="preserve"> </w:delText>
        </w:r>
      </w:del>
      <w:ins w:id="37" w:author="Shawn Lewenza" w:date="2025-06-05T16:44:00Z" w16du:dateUtc="2025-06-05T23:44:00Z">
        <w:r w:rsidR="00E94705">
          <w:rPr>
            <w:rFonts w:ascii="Times New Roman" w:hAnsi="Times New Roman" w:cs="Times New Roman"/>
          </w:rPr>
          <w:t xml:space="preserve"> </w:t>
        </w:r>
      </w:ins>
      <w:r w:rsidR="00F877A5">
        <w:rPr>
          <w:rFonts w:ascii="Times New Roman" w:hAnsi="Times New Roman" w:cs="Times New Roman"/>
        </w:rPr>
        <w:t>24 hrs of receiving water samples.</w:t>
      </w:r>
    </w:p>
    <w:p w14:paraId="29E7872E" w14:textId="2CBD5141" w:rsidR="001F744E" w:rsidRPr="0069598F" w:rsidRDefault="001F744E" w:rsidP="001F744E">
      <w:pPr>
        <w:rPr>
          <w:rFonts w:ascii="Times New Roman" w:hAnsi="Times New Roman" w:cs="Times New Roman"/>
        </w:rPr>
      </w:pPr>
      <w:r w:rsidRPr="00442497">
        <w:rPr>
          <w:rFonts w:ascii="Times New Roman" w:hAnsi="Times New Roman" w:cs="Times New Roman"/>
          <w:b/>
          <w:bCs/>
        </w:rPr>
        <w:t>2. Targeted Biological Remediation Strategy:</w:t>
      </w:r>
      <w:r w:rsidRPr="0069598F">
        <w:rPr>
          <w:rFonts w:ascii="Times New Roman" w:hAnsi="Times New Roman" w:cs="Times New Roman"/>
        </w:rPr>
        <w:t xml:space="preserve"> Beyond </w:t>
      </w:r>
      <w:r w:rsidR="00B07652">
        <w:rPr>
          <w:rFonts w:ascii="Times New Roman" w:hAnsi="Times New Roman" w:cs="Times New Roman"/>
        </w:rPr>
        <w:t xml:space="preserve">NA </w:t>
      </w:r>
      <w:r w:rsidRPr="0069598F">
        <w:rPr>
          <w:rFonts w:ascii="Times New Roman" w:hAnsi="Times New Roman" w:cs="Times New Roman"/>
        </w:rPr>
        <w:t xml:space="preserve">detection, our platform facilitates enhanced NA bioremediation. Recognizing the inherent resilience and metabolic capabilities of native OSPW microbial communities, our strategy focuses on:    </w:t>
      </w:r>
    </w:p>
    <w:p w14:paraId="3239AD74" w14:textId="7818FE8A" w:rsidR="001F744E" w:rsidRDefault="001F744E" w:rsidP="001F744E">
      <w:pPr>
        <w:rPr>
          <w:ins w:id="38" w:author="Shawn Lewenza" w:date="2025-06-05T16:44:00Z" w16du:dateUtc="2025-06-05T23:44:00Z"/>
          <w:rFonts w:ascii="Times New Roman" w:hAnsi="Times New Roman" w:cs="Times New Roman"/>
        </w:rPr>
      </w:pPr>
      <w:del w:id="39" w:author="Shawn Lewenza" w:date="2025-06-05T16:44:00Z" w16du:dateUtc="2025-06-05T23:44:00Z">
        <w:r w:rsidRPr="0069598F" w:rsidDel="004953DE">
          <w:rPr>
            <w:rFonts w:ascii="Times New Roman" w:hAnsi="Times New Roman" w:cs="Times New Roman"/>
          </w:rPr>
          <w:delText xml:space="preserve"> </w:delText>
        </w:r>
      </w:del>
      <w:r w:rsidRPr="00B07652">
        <w:rPr>
          <w:rFonts w:ascii="Times New Roman" w:hAnsi="Times New Roman" w:cs="Times New Roman"/>
          <w:b/>
          <w:bCs/>
        </w:rPr>
        <w:t>Identifying Potent Native NA Degraders</w:t>
      </w:r>
      <w:r w:rsidRPr="0069598F">
        <w:rPr>
          <w:rFonts w:ascii="Times New Roman" w:hAnsi="Times New Roman" w:cs="Times New Roman"/>
        </w:rPr>
        <w:t xml:space="preserve">: Our biosensors can rapidly measure the degradation of NA in small volume, high-throughput culture conditions, </w:t>
      </w:r>
      <w:r w:rsidR="007B6090">
        <w:rPr>
          <w:rFonts w:ascii="Times New Roman" w:hAnsi="Times New Roman" w:cs="Times New Roman"/>
        </w:rPr>
        <w:t>and have</w:t>
      </w:r>
      <w:r w:rsidRPr="0069598F">
        <w:rPr>
          <w:rFonts w:ascii="Times New Roman" w:hAnsi="Times New Roman" w:cs="Times New Roman"/>
        </w:rPr>
        <w:t xml:space="preserve"> rapidly screen</w:t>
      </w:r>
      <w:r w:rsidR="007B6090">
        <w:rPr>
          <w:rFonts w:ascii="Times New Roman" w:hAnsi="Times New Roman" w:cs="Times New Roman"/>
        </w:rPr>
        <w:t>ed</w:t>
      </w:r>
      <w:r w:rsidRPr="0069598F">
        <w:rPr>
          <w:rFonts w:ascii="Times New Roman" w:hAnsi="Times New Roman" w:cs="Times New Roman"/>
        </w:rPr>
        <w:t xml:space="preserve"> 1000s of bacterial isolates </w:t>
      </w:r>
      <w:r w:rsidR="007B6090">
        <w:rPr>
          <w:rFonts w:ascii="Times New Roman" w:hAnsi="Times New Roman" w:cs="Times New Roman"/>
        </w:rPr>
        <w:t>for NA degradation abilities</w:t>
      </w:r>
      <w:r w:rsidRPr="0069598F">
        <w:rPr>
          <w:rFonts w:ascii="Times New Roman" w:hAnsi="Times New Roman" w:cs="Times New Roman"/>
        </w:rPr>
        <w:t xml:space="preserve">. We will identify a simple, stable bacterial community with the most effective NA-degrading properties possible. NA degradation is </w:t>
      </w:r>
      <w:ins w:id="40" w:author="Shawn Lewenza" w:date="2025-06-06T10:32:00Z" w16du:dateUtc="2025-06-06T17:32:00Z">
        <w:r w:rsidR="00AD15CF">
          <w:rPr>
            <w:rFonts w:ascii="Times New Roman" w:hAnsi="Times New Roman" w:cs="Times New Roman"/>
          </w:rPr>
          <w:t xml:space="preserve">first biosensor </w:t>
        </w:r>
        <w:proofErr w:type="spellStart"/>
        <w:r w:rsidR="00AD15CF">
          <w:rPr>
            <w:rFonts w:ascii="Times New Roman" w:hAnsi="Times New Roman" w:cs="Times New Roman"/>
          </w:rPr>
          <w:t>screend</w:t>
        </w:r>
        <w:proofErr w:type="spellEnd"/>
        <w:r w:rsidR="00AD15CF">
          <w:rPr>
            <w:rFonts w:ascii="Times New Roman" w:hAnsi="Times New Roman" w:cs="Times New Roman"/>
          </w:rPr>
          <w:t xml:space="preserve"> and then </w:t>
        </w:r>
      </w:ins>
      <w:r w:rsidRPr="0069598F">
        <w:rPr>
          <w:rFonts w:ascii="Times New Roman" w:hAnsi="Times New Roman" w:cs="Times New Roman"/>
        </w:rPr>
        <w:t xml:space="preserve">validated by a </w:t>
      </w:r>
      <w:r w:rsidR="007B6090" w:rsidRPr="0069598F">
        <w:rPr>
          <w:rFonts w:ascii="Times New Roman" w:hAnsi="Times New Roman" w:cs="Times New Roman"/>
        </w:rPr>
        <w:t>high-</w:t>
      </w:r>
      <w:r w:rsidR="007B6090" w:rsidRPr="00374542">
        <w:rPr>
          <w:rFonts w:ascii="Times New Roman" w:hAnsi="Times New Roman" w:cs="Times New Roman"/>
        </w:rPr>
        <w:t>resolution</w:t>
      </w:r>
      <w:r w:rsidRPr="00374542">
        <w:rPr>
          <w:rFonts w:ascii="Times New Roman" w:hAnsi="Times New Roman" w:cs="Times New Roman"/>
        </w:rPr>
        <w:t xml:space="preserve"> mass spectrometry method (LC-QTOF-MS</w:t>
      </w:r>
      <w:r w:rsidRPr="00374542">
        <w:rPr>
          <w:rFonts w:ascii="Times New Roman" w:hAnsi="Times New Roman" w:cs="Times New Roman"/>
          <w:rPrChange w:id="41" w:author="Shawn Lewenza" w:date="2025-06-05T18:13:00Z" w16du:dateUtc="2025-06-06T01:13:00Z">
            <w:rPr>
              <w:rFonts w:ascii="Times New Roman" w:hAnsi="Times New Roman" w:cs="Times New Roman"/>
              <w:highlight w:val="yellow"/>
            </w:rPr>
          </w:rPrChange>
        </w:rPr>
        <w:t xml:space="preserve">), by our partner </w:t>
      </w:r>
      <w:proofErr w:type="spellStart"/>
      <w:r w:rsidRPr="00374542">
        <w:rPr>
          <w:rFonts w:ascii="Times New Roman" w:hAnsi="Times New Roman" w:cs="Times New Roman"/>
          <w:rPrChange w:id="42" w:author="Shawn Lewenza" w:date="2025-06-05T18:13:00Z" w16du:dateUtc="2025-06-06T01:13:00Z">
            <w:rPr>
              <w:rFonts w:ascii="Times New Roman" w:hAnsi="Times New Roman" w:cs="Times New Roman"/>
              <w:highlight w:val="yellow"/>
            </w:rPr>
          </w:rPrChange>
        </w:rPr>
        <w:t>Vogon</w:t>
      </w:r>
      <w:proofErr w:type="spellEnd"/>
      <w:r w:rsidRPr="00374542">
        <w:rPr>
          <w:rFonts w:ascii="Times New Roman" w:hAnsi="Times New Roman" w:cs="Times New Roman"/>
          <w:rPrChange w:id="43" w:author="Shawn Lewenza" w:date="2025-06-05T18:13:00Z" w16du:dateUtc="2025-06-06T01:13:00Z">
            <w:rPr>
              <w:rFonts w:ascii="Times New Roman" w:hAnsi="Times New Roman" w:cs="Times New Roman"/>
              <w:highlight w:val="yellow"/>
            </w:rPr>
          </w:rPrChange>
        </w:rPr>
        <w:t xml:space="preserve"> Labs (Cochrane, Alberta).</w:t>
      </w:r>
    </w:p>
    <w:p w14:paraId="1F90BDF3" w14:textId="68E48BEA" w:rsidR="004953DE" w:rsidRPr="00373D32" w:rsidDel="00E119B3" w:rsidRDefault="002263D5" w:rsidP="001F744E">
      <w:pPr>
        <w:rPr>
          <w:del w:id="44" w:author="Shawn Lewenza" w:date="2025-06-05T18:07:00Z" w16du:dateUtc="2025-06-06T01:07:00Z"/>
          <w:rFonts w:ascii="Times New Roman" w:hAnsi="Times New Roman" w:cs="Times New Roman"/>
          <w:b/>
          <w:bCs/>
          <w:rPrChange w:id="45" w:author="Shawn Lewenza" w:date="2025-06-06T10:32:00Z" w16du:dateUtc="2025-06-06T17:32:00Z">
            <w:rPr>
              <w:del w:id="46" w:author="Shawn Lewenza" w:date="2025-06-05T18:07:00Z" w16du:dateUtc="2025-06-06T01:07:00Z"/>
              <w:rFonts w:ascii="Times New Roman" w:hAnsi="Times New Roman" w:cs="Times New Roman"/>
            </w:rPr>
          </w:rPrChange>
        </w:rPr>
      </w:pPr>
      <w:ins w:id="47" w:author="Shawn Lewenza" w:date="2025-06-05T18:17:00Z" w16du:dateUtc="2025-06-06T01:17:00Z">
        <w:r w:rsidRPr="00373D32">
          <w:rPr>
            <w:rFonts w:ascii="Times New Roman" w:hAnsi="Times New Roman" w:cs="Times New Roman"/>
            <w:b/>
            <w:bCs/>
            <w:rPrChange w:id="48" w:author="Shawn Lewenza" w:date="2025-06-06T10:32:00Z" w16du:dateUtc="2025-06-06T17:32:00Z">
              <w:rPr>
                <w:rFonts w:ascii="Times New Roman" w:hAnsi="Times New Roman" w:cs="Times New Roman"/>
              </w:rPr>
            </w:rPrChange>
          </w:rPr>
          <w:t xml:space="preserve">Pilot </w:t>
        </w:r>
      </w:ins>
    </w:p>
    <w:p w14:paraId="5D31D751" w14:textId="562D6D37" w:rsidR="001F744E" w:rsidDel="006D6C0F" w:rsidRDefault="001F744E" w:rsidP="001F744E">
      <w:pPr>
        <w:rPr>
          <w:del w:id="49" w:author="Shawn Lewenza" w:date="2025-06-01T10:56:00Z" w16du:dateUtc="2025-06-01T16:56:00Z"/>
          <w:rFonts w:ascii="Times New Roman" w:hAnsi="Times New Roman" w:cs="Times New Roman"/>
        </w:rPr>
      </w:pPr>
      <w:r w:rsidRPr="00B07652">
        <w:rPr>
          <w:rFonts w:ascii="Times New Roman" w:hAnsi="Times New Roman" w:cs="Times New Roman"/>
          <w:b/>
          <w:bCs/>
        </w:rPr>
        <w:t xml:space="preserve">Bioaugmentation </w:t>
      </w:r>
      <w:del w:id="50" w:author="Shawn Lewenza" w:date="2025-06-06T10:32:00Z" w16du:dateUtc="2025-06-06T17:32:00Z">
        <w:r w:rsidRPr="00B07652" w:rsidDel="00AD15CF">
          <w:rPr>
            <w:rFonts w:ascii="Times New Roman" w:hAnsi="Times New Roman" w:cs="Times New Roman"/>
            <w:b/>
            <w:bCs/>
          </w:rPr>
          <w:delText>&amp; Biostimulation</w:delText>
        </w:r>
      </w:del>
      <w:ins w:id="51" w:author="Shawn Lewenza" w:date="2025-06-05T18:17:00Z" w16du:dateUtc="2025-06-06T01:17:00Z">
        <w:r w:rsidR="002263D5">
          <w:rPr>
            <w:rFonts w:ascii="Times New Roman" w:hAnsi="Times New Roman" w:cs="Times New Roman"/>
            <w:b/>
            <w:bCs/>
          </w:rPr>
          <w:t>process in mesocosms</w:t>
        </w:r>
      </w:ins>
      <w:r w:rsidRPr="00B07652">
        <w:rPr>
          <w:rFonts w:ascii="Times New Roman" w:hAnsi="Times New Roman" w:cs="Times New Roman"/>
          <w:b/>
          <w:bCs/>
        </w:rPr>
        <w:t>:</w:t>
      </w:r>
      <w:r w:rsidRPr="0069598F">
        <w:rPr>
          <w:rFonts w:ascii="Times New Roman" w:hAnsi="Times New Roman" w:cs="Times New Roman"/>
        </w:rPr>
        <w:t> This ERA project will pilot the large volume bioreactor growth and deployment of these validated, superior OSPW-</w:t>
      </w:r>
      <w:ins w:id="52" w:author="Shawn Lewenza" w:date="2025-06-01T10:54:00Z" w16du:dateUtc="2025-06-01T16:54:00Z">
        <w:r w:rsidR="00A62449">
          <w:rPr>
            <w:rFonts w:ascii="Times New Roman" w:hAnsi="Times New Roman" w:cs="Times New Roman"/>
          </w:rPr>
          <w:t>derived</w:t>
        </w:r>
      </w:ins>
      <w:del w:id="53" w:author="Shawn Lewenza" w:date="2025-06-01T10:54:00Z" w16du:dateUtc="2025-06-01T16:54:00Z">
        <w:r w:rsidRPr="0069598F" w:rsidDel="00A62449">
          <w:rPr>
            <w:rFonts w:ascii="Times New Roman" w:hAnsi="Times New Roman" w:cs="Times New Roman"/>
          </w:rPr>
          <w:delText>native</w:delText>
        </w:r>
      </w:del>
      <w:r w:rsidRPr="0069598F">
        <w:rPr>
          <w:rFonts w:ascii="Times New Roman" w:hAnsi="Times New Roman" w:cs="Times New Roman"/>
        </w:rPr>
        <w:t xml:space="preserve"> cultures</w:t>
      </w:r>
      <w:del w:id="54" w:author="Shawn Lewenza" w:date="2025-06-01T10:54:00Z" w16du:dateUtc="2025-06-01T16:54:00Z">
        <w:r w:rsidRPr="0069598F" w:rsidDel="003B5BBC">
          <w:rPr>
            <w:rFonts w:ascii="Times New Roman" w:hAnsi="Times New Roman" w:cs="Times New Roman"/>
          </w:rPr>
          <w:delText xml:space="preserve"> (bioaugmentation)</w:delText>
        </w:r>
      </w:del>
      <w:r w:rsidRPr="0069598F">
        <w:rPr>
          <w:rFonts w:ascii="Times New Roman" w:hAnsi="Times New Roman" w:cs="Times New Roman"/>
        </w:rPr>
        <w:t xml:space="preserve"> in </w:t>
      </w:r>
      <w:del w:id="55" w:author="Shawn Lewenza" w:date="2025-06-01T10:54:00Z" w16du:dateUtc="2025-06-01T16:54:00Z">
        <w:r w:rsidRPr="0069598F" w:rsidDel="003B5BBC">
          <w:rPr>
            <w:rFonts w:ascii="Times New Roman" w:hAnsi="Times New Roman" w:cs="Times New Roman"/>
          </w:rPr>
          <w:delText xml:space="preserve">a </w:delText>
        </w:r>
      </w:del>
      <w:r w:rsidRPr="0069598F">
        <w:rPr>
          <w:rFonts w:ascii="Times New Roman" w:hAnsi="Times New Roman" w:cs="Times New Roman"/>
        </w:rPr>
        <w:t>mesocosm scale, bioremediation experimental system</w:t>
      </w:r>
      <w:r w:rsidR="00B07652">
        <w:rPr>
          <w:rFonts w:ascii="Times New Roman" w:hAnsi="Times New Roman" w:cs="Times New Roman"/>
        </w:rPr>
        <w:t>s</w:t>
      </w:r>
      <w:r w:rsidRPr="0069598F">
        <w:rPr>
          <w:rFonts w:ascii="Times New Roman" w:hAnsi="Times New Roman" w:cs="Times New Roman"/>
        </w:rPr>
        <w:t xml:space="preserve">. </w:t>
      </w:r>
      <w:ins w:id="56" w:author="Shawn Lewenza" w:date="2025-06-05T18:18:00Z" w16du:dateUtc="2025-06-06T01:18:00Z">
        <w:r w:rsidR="002263D5">
          <w:rPr>
            <w:rFonts w:ascii="Times New Roman" w:hAnsi="Times New Roman" w:cs="Times New Roman"/>
          </w:rPr>
          <w:t>We will test bioaugmentation first in greenhouse scale mesocosms that mimic an overflow wetland</w:t>
        </w:r>
      </w:ins>
      <w:ins w:id="57" w:author="Shawn Lewenza" w:date="2025-06-06T10:32:00Z" w16du:dateUtc="2025-06-06T17:32:00Z">
        <w:r w:rsidR="00D03CC6">
          <w:rPr>
            <w:rFonts w:ascii="Times New Roman" w:hAnsi="Times New Roman" w:cs="Times New Roman"/>
          </w:rPr>
          <w:t xml:space="preserve"> </w:t>
        </w:r>
      </w:ins>
      <w:ins w:id="58" w:author="Shawn Lewenza" w:date="2025-06-05T18:18:00Z" w16du:dateUtc="2025-06-06T01:18:00Z">
        <w:r w:rsidR="002263D5">
          <w:rPr>
            <w:rFonts w:ascii="Times New Roman" w:hAnsi="Times New Roman" w:cs="Times New Roman"/>
          </w:rPr>
          <w:t xml:space="preserve">and compare to a flow through wetland. These </w:t>
        </w:r>
      </w:ins>
      <w:ins w:id="59" w:author="Shawn Lewenza" w:date="2025-06-06T10:32:00Z" w16du:dateUtc="2025-06-06T17:32:00Z">
        <w:r w:rsidR="00D03CC6">
          <w:rPr>
            <w:rFonts w:ascii="Times New Roman" w:hAnsi="Times New Roman" w:cs="Times New Roman"/>
          </w:rPr>
          <w:t>small-scale</w:t>
        </w:r>
      </w:ins>
      <w:ins w:id="60" w:author="Shawn Lewenza" w:date="2025-06-05T18:18:00Z" w16du:dateUtc="2025-06-06T01:18:00Z">
        <w:r w:rsidR="002263D5">
          <w:rPr>
            <w:rFonts w:ascii="Times New Roman" w:hAnsi="Times New Roman" w:cs="Times New Roman"/>
          </w:rPr>
          <w:t xml:space="preserve"> experiments will permi</w:t>
        </w:r>
      </w:ins>
      <w:ins w:id="61" w:author="Shawn Lewenza" w:date="2025-06-05T18:19:00Z" w16du:dateUtc="2025-06-06T01:19:00Z">
        <w:r w:rsidR="002263D5">
          <w:rPr>
            <w:rFonts w:ascii="Times New Roman" w:hAnsi="Times New Roman" w:cs="Times New Roman"/>
          </w:rPr>
          <w:t xml:space="preserve">t an investigation of </w:t>
        </w:r>
        <w:r w:rsidR="006D6C0F">
          <w:rPr>
            <w:rFonts w:ascii="Times New Roman" w:hAnsi="Times New Roman" w:cs="Times New Roman"/>
          </w:rPr>
          <w:t xml:space="preserve">multiple bacterial cultures (single species vs communities), as well the frequency of bioaugmentation (single, multiple, </w:t>
        </w:r>
        <w:r w:rsidR="006D6C0F">
          <w:rPr>
            <w:rFonts w:ascii="Times New Roman" w:hAnsi="Times New Roman" w:cs="Times New Roman"/>
          </w:rPr>
          <w:lastRenderedPageBreak/>
          <w:t xml:space="preserve">continuous doses) </w:t>
        </w:r>
      </w:ins>
      <w:proofErr w:type="gramStart"/>
      <w:ins w:id="62" w:author="Shawn Lewenza" w:date="2025-06-06T10:33:00Z" w16du:dateUtc="2025-06-06T17:33:00Z">
        <w:r w:rsidR="00D03CC6">
          <w:rPr>
            <w:rFonts w:ascii="Times New Roman" w:hAnsi="Times New Roman" w:cs="Times New Roman"/>
          </w:rPr>
          <w:t>in order</w:t>
        </w:r>
      </w:ins>
      <w:ins w:id="63" w:author="Shawn Lewenza" w:date="2025-06-05T18:19:00Z" w16du:dateUtc="2025-06-06T01:19:00Z">
        <w:r w:rsidR="006D6C0F">
          <w:rPr>
            <w:rFonts w:ascii="Times New Roman" w:hAnsi="Times New Roman" w:cs="Times New Roman"/>
          </w:rPr>
          <w:t xml:space="preserve"> to</w:t>
        </w:r>
        <w:proofErr w:type="gramEnd"/>
        <w:r w:rsidR="006D6C0F">
          <w:rPr>
            <w:rFonts w:ascii="Times New Roman" w:hAnsi="Times New Roman" w:cs="Times New Roman"/>
          </w:rPr>
          <w:t xml:space="preserve"> optimize NA reduction. </w:t>
        </w:r>
      </w:ins>
      <w:r w:rsidRPr="0069598F">
        <w:rPr>
          <w:rFonts w:ascii="Times New Roman" w:hAnsi="Times New Roman" w:cs="Times New Roman"/>
        </w:rPr>
        <w:t xml:space="preserve">We will also explore </w:t>
      </w:r>
      <w:proofErr w:type="spellStart"/>
      <w:r w:rsidRPr="0069598F">
        <w:rPr>
          <w:rFonts w:ascii="Times New Roman" w:hAnsi="Times New Roman" w:cs="Times New Roman"/>
        </w:rPr>
        <w:t>biostimulation</w:t>
      </w:r>
      <w:proofErr w:type="spellEnd"/>
      <w:r w:rsidRPr="0069598F">
        <w:rPr>
          <w:rFonts w:ascii="Times New Roman" w:hAnsi="Times New Roman" w:cs="Times New Roman"/>
        </w:rPr>
        <w:t xml:space="preserve"> by the addition of proprietary nutrients to enhance the degradation activity of the existing</w:t>
      </w:r>
      <w:ins w:id="64" w:author="Shawn Lewenza" w:date="2025-06-05T16:45:00Z" w16du:dateUtc="2025-06-05T23:45:00Z">
        <w:r w:rsidR="004953DE">
          <w:rPr>
            <w:rFonts w:ascii="Times New Roman" w:hAnsi="Times New Roman" w:cs="Times New Roman"/>
          </w:rPr>
          <w:t xml:space="preserve"> microbial communities in OPSW,</w:t>
        </w:r>
      </w:ins>
      <w:r w:rsidRPr="0069598F">
        <w:rPr>
          <w:rFonts w:ascii="Times New Roman" w:hAnsi="Times New Roman" w:cs="Times New Roman"/>
        </w:rPr>
        <w:t xml:space="preserve"> and/or</w:t>
      </w:r>
      <w:ins w:id="65" w:author="Shawn Lewenza" w:date="2025-06-05T16:45:00Z" w16du:dateUtc="2025-06-05T23:45:00Z">
        <w:r w:rsidR="006C0F6E">
          <w:rPr>
            <w:rFonts w:ascii="Times New Roman" w:hAnsi="Times New Roman" w:cs="Times New Roman"/>
          </w:rPr>
          <w:t xml:space="preserve"> the</w:t>
        </w:r>
      </w:ins>
      <w:r w:rsidRPr="0069598F">
        <w:rPr>
          <w:rFonts w:ascii="Times New Roman" w:hAnsi="Times New Roman" w:cs="Times New Roman"/>
        </w:rPr>
        <w:t xml:space="preserve"> exogenous microbial consortia </w:t>
      </w:r>
      <w:r w:rsidRPr="00D03CC6">
        <w:rPr>
          <w:rFonts w:ascii="Times New Roman" w:hAnsi="Times New Roman" w:cs="Times New Roman"/>
          <w:i/>
          <w:iCs/>
          <w:rPrChange w:id="66" w:author="Shawn Lewenza" w:date="2025-06-06T10:33:00Z" w16du:dateUtc="2025-06-06T17:33:00Z">
            <w:rPr>
              <w:rFonts w:ascii="Times New Roman" w:hAnsi="Times New Roman" w:cs="Times New Roman"/>
            </w:rPr>
          </w:rPrChange>
        </w:rPr>
        <w:t>in situ.</w:t>
      </w:r>
      <w:r w:rsidRPr="0069598F">
        <w:rPr>
          <w:rFonts w:ascii="Times New Roman" w:hAnsi="Times New Roman" w:cs="Times New Roman"/>
        </w:rPr>
        <w:t xml:space="preserve"> This biological approach aims for </w:t>
      </w:r>
      <w:ins w:id="67" w:author="Shawn Lewenza" w:date="2025-06-01T10:54:00Z" w16du:dateUtc="2025-06-01T16:54:00Z">
        <w:r w:rsidR="003B5BBC">
          <w:rPr>
            <w:rFonts w:ascii="Times New Roman" w:hAnsi="Times New Roman" w:cs="Times New Roman"/>
          </w:rPr>
          <w:t>spe</w:t>
        </w:r>
      </w:ins>
      <w:ins w:id="68" w:author="Shawn Lewenza" w:date="2025-06-01T10:55:00Z" w16du:dateUtc="2025-06-01T16:55:00Z">
        <w:r w:rsidR="003B5BBC">
          <w:rPr>
            <w:rFonts w:ascii="Times New Roman" w:hAnsi="Times New Roman" w:cs="Times New Roman"/>
          </w:rPr>
          <w:t xml:space="preserve">cific and </w:t>
        </w:r>
      </w:ins>
      <w:r w:rsidRPr="0069598F">
        <w:rPr>
          <w:rFonts w:ascii="Times New Roman" w:hAnsi="Times New Roman" w:cs="Times New Roman"/>
        </w:rPr>
        <w:t>sustainable NA degradation</w:t>
      </w:r>
      <w:ins w:id="69" w:author="Shawn Lewenza" w:date="2025-06-01T10:55:00Z" w16du:dateUtc="2025-06-01T16:55:00Z">
        <w:r w:rsidR="003B5BBC">
          <w:rPr>
            <w:rFonts w:ascii="Times New Roman" w:hAnsi="Times New Roman" w:cs="Times New Roman"/>
          </w:rPr>
          <w:t xml:space="preserve"> beyond what is capable in constructed wetlands. This approach has a low </w:t>
        </w:r>
      </w:ins>
      <w:del w:id="70" w:author="Shawn Lewenza" w:date="2025-06-01T10:55:00Z" w16du:dateUtc="2025-06-01T16:55:00Z">
        <w:r w:rsidRPr="0069598F" w:rsidDel="003B5BBC">
          <w:rPr>
            <w:rFonts w:ascii="Times New Roman" w:hAnsi="Times New Roman" w:cs="Times New Roman"/>
          </w:rPr>
          <w:delText xml:space="preserve"> with a lower </w:delText>
        </w:r>
      </w:del>
      <w:r w:rsidRPr="0069598F">
        <w:rPr>
          <w:rFonts w:ascii="Times New Roman" w:hAnsi="Times New Roman" w:cs="Times New Roman"/>
        </w:rPr>
        <w:t>environmental footprint</w:t>
      </w:r>
      <w:ins w:id="71" w:author="Shawn Lewenza" w:date="2025-06-01T10:55:00Z" w16du:dateUtc="2025-06-01T16:55:00Z">
        <w:r w:rsidR="003B5BBC">
          <w:rPr>
            <w:rFonts w:ascii="Times New Roman" w:hAnsi="Times New Roman" w:cs="Times New Roman"/>
          </w:rPr>
          <w:t>,</w:t>
        </w:r>
      </w:ins>
      <w:del w:id="72" w:author="Shawn Lewenza" w:date="2025-06-01T10:55:00Z" w16du:dateUtc="2025-06-01T16:55:00Z">
        <w:r w:rsidRPr="0069598F" w:rsidDel="003B5BBC">
          <w:rPr>
            <w:rFonts w:ascii="Times New Roman" w:hAnsi="Times New Roman" w:cs="Times New Roman"/>
          </w:rPr>
          <w:delText xml:space="preserve"> and potentially</w:delText>
        </w:r>
      </w:del>
      <w:r w:rsidRPr="0069598F">
        <w:rPr>
          <w:rFonts w:ascii="Times New Roman" w:hAnsi="Times New Roman" w:cs="Times New Roman"/>
        </w:rPr>
        <w:t xml:space="preserve"> lower operational costs compared to energy-intensive chemical</w:t>
      </w:r>
      <w:ins w:id="73" w:author="Shawn Lewenza" w:date="2025-06-01T10:55:00Z" w16du:dateUtc="2025-06-01T16:55:00Z">
        <w:r w:rsidR="00C3147B">
          <w:rPr>
            <w:rFonts w:ascii="Times New Roman" w:hAnsi="Times New Roman" w:cs="Times New Roman"/>
          </w:rPr>
          <w:t>,</w:t>
        </w:r>
      </w:ins>
      <w:r w:rsidRPr="0069598F">
        <w:rPr>
          <w:rFonts w:ascii="Times New Roman" w:hAnsi="Times New Roman" w:cs="Times New Roman"/>
        </w:rPr>
        <w:t xml:space="preserve"> oxidati</w:t>
      </w:r>
      <w:ins w:id="74" w:author="Shawn Lewenza" w:date="2025-06-01T10:55:00Z" w16du:dateUtc="2025-06-01T16:55:00Z">
        <w:r w:rsidR="00C3147B">
          <w:rPr>
            <w:rFonts w:ascii="Times New Roman" w:hAnsi="Times New Roman" w:cs="Times New Roman"/>
          </w:rPr>
          <w:t>ve</w:t>
        </w:r>
      </w:ins>
      <w:del w:id="75" w:author="Shawn Lewenza" w:date="2025-06-01T10:55:00Z" w16du:dateUtc="2025-06-01T16:55:00Z">
        <w:r w:rsidRPr="0069598F" w:rsidDel="00C3147B">
          <w:rPr>
            <w:rFonts w:ascii="Times New Roman" w:hAnsi="Times New Roman" w:cs="Times New Roman"/>
          </w:rPr>
          <w:delText>on</w:delText>
        </w:r>
      </w:del>
      <w:r w:rsidRPr="0069598F">
        <w:rPr>
          <w:rFonts w:ascii="Times New Roman" w:hAnsi="Times New Roman" w:cs="Times New Roman"/>
        </w:rPr>
        <w:t xml:space="preserve"> or physical </w:t>
      </w:r>
      <w:ins w:id="76" w:author="Shawn Lewenza" w:date="2025-06-01T10:56:00Z" w16du:dateUtc="2025-06-01T16:56:00Z">
        <w:r w:rsidR="00C3147B">
          <w:rPr>
            <w:rFonts w:ascii="Times New Roman" w:hAnsi="Times New Roman" w:cs="Times New Roman"/>
          </w:rPr>
          <w:t xml:space="preserve">adsorption or </w:t>
        </w:r>
      </w:ins>
      <w:r w:rsidRPr="0069598F">
        <w:rPr>
          <w:rFonts w:ascii="Times New Roman" w:hAnsi="Times New Roman" w:cs="Times New Roman"/>
        </w:rPr>
        <w:t xml:space="preserve">separation methods, which can also produce secondary waste streams. </w:t>
      </w:r>
    </w:p>
    <w:p w14:paraId="6349F2CB" w14:textId="77777777" w:rsidR="006D6C0F" w:rsidRDefault="006D6C0F" w:rsidP="001F744E">
      <w:pPr>
        <w:rPr>
          <w:ins w:id="77" w:author="Shawn Lewenza" w:date="2025-06-05T18:20:00Z" w16du:dateUtc="2025-06-06T01:20:00Z"/>
          <w:rFonts w:ascii="Times New Roman" w:hAnsi="Times New Roman" w:cs="Times New Roman"/>
        </w:rPr>
      </w:pPr>
    </w:p>
    <w:p w14:paraId="5E8D2D86" w14:textId="190FA940" w:rsidR="00B07652" w:rsidRPr="009F10D7" w:rsidDel="00C3147B" w:rsidRDefault="006D6C0F" w:rsidP="001F744E">
      <w:pPr>
        <w:rPr>
          <w:del w:id="78" w:author="Shawn Lewenza" w:date="2025-06-01T10:56:00Z" w16du:dateUtc="2025-06-01T16:56:00Z"/>
          <w:rFonts w:ascii="Times New Roman" w:hAnsi="Times New Roman" w:cs="Times New Roman"/>
          <w:b/>
          <w:bCs/>
          <w:rPrChange w:id="79" w:author="Shawn Lewenza" w:date="2025-06-06T10:35:00Z" w16du:dateUtc="2025-06-06T17:35:00Z">
            <w:rPr>
              <w:del w:id="80" w:author="Shawn Lewenza" w:date="2025-06-01T10:56:00Z" w16du:dateUtc="2025-06-01T16:56:00Z"/>
              <w:rFonts w:ascii="Times New Roman" w:hAnsi="Times New Roman" w:cs="Times New Roman"/>
            </w:rPr>
          </w:rPrChange>
        </w:rPr>
      </w:pPr>
      <w:ins w:id="81" w:author="Shawn Lewenza" w:date="2025-06-05T18:20:00Z" w16du:dateUtc="2025-06-06T01:20:00Z">
        <w:r w:rsidRPr="006D6C0F">
          <w:rPr>
            <w:rFonts w:ascii="Times New Roman" w:hAnsi="Times New Roman" w:cs="Times New Roman"/>
            <w:b/>
            <w:bCs/>
            <w:rPrChange w:id="82" w:author="Shawn Lewenza" w:date="2025-06-05T18:20:00Z" w16du:dateUtc="2025-06-06T01:20:00Z">
              <w:rPr>
                <w:rFonts w:ascii="Times New Roman" w:hAnsi="Times New Roman" w:cs="Times New Roman"/>
              </w:rPr>
            </w:rPrChange>
          </w:rPr>
          <w:t>3. Large volume mesocosms for treating naphthenic acids.</w:t>
        </w:r>
      </w:ins>
      <w:ins w:id="83" w:author="Shawn Lewenza" w:date="2025-06-06T10:33:00Z" w16du:dateUtc="2025-06-06T17:33:00Z">
        <w:r w:rsidR="00D03CC6">
          <w:rPr>
            <w:rFonts w:ascii="Times New Roman" w:hAnsi="Times New Roman" w:cs="Times New Roman"/>
            <w:b/>
            <w:bCs/>
          </w:rPr>
          <w:t xml:space="preserve"> </w:t>
        </w:r>
        <w:r w:rsidR="00D03CC6">
          <w:rPr>
            <w:rFonts w:ascii="Times New Roman" w:hAnsi="Times New Roman" w:cs="Times New Roman"/>
          </w:rPr>
          <w:t>After demonstrating the potential for bioaugmentation in small scale mesocosms, we wil</w:t>
        </w:r>
      </w:ins>
      <w:ins w:id="84" w:author="Shawn Lewenza" w:date="2025-06-06T10:34:00Z" w16du:dateUtc="2025-06-06T17:34:00Z">
        <w:r w:rsidR="00D03CC6">
          <w:rPr>
            <w:rFonts w:ascii="Times New Roman" w:hAnsi="Times New Roman" w:cs="Times New Roman"/>
          </w:rPr>
          <w:t xml:space="preserve">l scale up to test bioaugmentation in large outdoor mesocosms (5000 – 15000 L) that are </w:t>
        </w:r>
        <w:r w:rsidR="00734A3E">
          <w:rPr>
            <w:rFonts w:ascii="Times New Roman" w:hAnsi="Times New Roman" w:cs="Times New Roman"/>
          </w:rPr>
          <w:t xml:space="preserve">managed and housed by </w:t>
        </w:r>
        <w:proofErr w:type="spellStart"/>
        <w:r w:rsidR="00734A3E">
          <w:rPr>
            <w:rFonts w:ascii="Times New Roman" w:hAnsi="Times New Roman" w:cs="Times New Roman"/>
          </w:rPr>
          <w:t>Innotech</w:t>
        </w:r>
        <w:proofErr w:type="spellEnd"/>
        <w:r w:rsidR="00734A3E">
          <w:rPr>
            <w:rFonts w:ascii="Times New Roman" w:hAnsi="Times New Roman" w:cs="Times New Roman"/>
          </w:rPr>
          <w:t xml:space="preserve"> Alberta. Mesocosms will be designed </w:t>
        </w:r>
      </w:ins>
      <w:proofErr w:type="gramStart"/>
      <w:ins w:id="85" w:author="Shawn Lewenza" w:date="2025-06-06T10:35:00Z" w16du:dateUtc="2025-06-06T17:35:00Z">
        <w:r w:rsidR="009F10D7">
          <w:rPr>
            <w:rFonts w:ascii="Times New Roman" w:hAnsi="Times New Roman" w:cs="Times New Roman"/>
          </w:rPr>
          <w:t>similar to</w:t>
        </w:r>
        <w:proofErr w:type="gramEnd"/>
        <w:r w:rsidR="009F10D7">
          <w:rPr>
            <w:rFonts w:ascii="Times New Roman" w:hAnsi="Times New Roman" w:cs="Times New Roman"/>
          </w:rPr>
          <w:t xml:space="preserve"> systems that have shown to be successful in remediating NA.</w:t>
        </w:r>
      </w:ins>
      <w:del w:id="86" w:author="Shawn Lewenza" w:date="2025-06-01T10:56:00Z" w16du:dateUtc="2025-06-01T16:56:00Z">
        <w:r w:rsidR="00B07652" w:rsidDel="00C3147B">
          <w:rPr>
            <w:rFonts w:ascii="Times New Roman" w:hAnsi="Times New Roman" w:cs="Times New Roman"/>
          </w:rPr>
          <w:delText>List mesocosm model systems and team</w:delText>
        </w:r>
      </w:del>
    </w:p>
    <w:p w14:paraId="76A2E9CA" w14:textId="77777777" w:rsidR="0069598F" w:rsidRPr="0069598F" w:rsidRDefault="0069598F" w:rsidP="001F744E">
      <w:pPr>
        <w:rPr>
          <w:rFonts w:ascii="Times New Roman" w:hAnsi="Times New Roman" w:cs="Times New Roman"/>
        </w:rPr>
      </w:pPr>
    </w:p>
    <w:p w14:paraId="09E916A1" w14:textId="1DF8CF5F" w:rsidR="001F744E" w:rsidRPr="0069598F" w:rsidRDefault="001F744E" w:rsidP="001F744E">
      <w:pPr>
        <w:rPr>
          <w:rFonts w:ascii="Times New Roman" w:hAnsi="Times New Roman" w:cs="Times New Roman"/>
        </w:rPr>
      </w:pPr>
      <w:del w:id="87" w:author="Shawn Lewenza" w:date="2025-06-05T18:20:00Z" w16du:dateUtc="2025-06-06T01:20:00Z">
        <w:r w:rsidRPr="00B07652" w:rsidDel="006D6C0F">
          <w:rPr>
            <w:rFonts w:ascii="Times New Roman" w:hAnsi="Times New Roman" w:cs="Times New Roman"/>
            <w:b/>
            <w:bCs/>
          </w:rPr>
          <w:delText>3</w:delText>
        </w:r>
      </w:del>
      <w:ins w:id="88" w:author="Shawn Lewenza" w:date="2025-06-05T18:20:00Z" w16du:dateUtc="2025-06-06T01:20:00Z">
        <w:r w:rsidR="006D6C0F">
          <w:rPr>
            <w:rFonts w:ascii="Times New Roman" w:hAnsi="Times New Roman" w:cs="Times New Roman"/>
            <w:b/>
            <w:bCs/>
          </w:rPr>
          <w:t>4</w:t>
        </w:r>
      </w:ins>
      <w:r w:rsidRPr="00B07652">
        <w:rPr>
          <w:rFonts w:ascii="Times New Roman" w:hAnsi="Times New Roman" w:cs="Times New Roman"/>
          <w:b/>
          <w:bCs/>
        </w:rPr>
        <w:t>. Data-Driven Environmental Management Platform</w:t>
      </w:r>
      <w:r w:rsidRPr="0069598F">
        <w:rPr>
          <w:rFonts w:ascii="Times New Roman" w:hAnsi="Times New Roman" w:cs="Times New Roman"/>
        </w:rPr>
        <w:t>: Data from our biosensors are integrated into a cloud-based analytics platform. This system provides real-time visualization of NA spatial and temporal trends, incorporates AI for predictive insights into NA dynamics, and supports streamlined regulatory reporting and transparent stakeholder communication.</w:t>
      </w:r>
    </w:p>
    <w:p w14:paraId="6AAD749D" w14:textId="312BE109" w:rsidR="00B07652" w:rsidDel="00F979FB" w:rsidRDefault="00F979FB" w:rsidP="001F744E">
      <w:pPr>
        <w:rPr>
          <w:del w:id="89" w:author="Shawn Lewenza" w:date="2025-06-05T16:46:00Z" w16du:dateUtc="2025-06-05T23:46:00Z"/>
          <w:rFonts w:ascii="Times New Roman" w:hAnsi="Times New Roman" w:cs="Times New Roman"/>
          <w:b/>
          <w:bCs/>
        </w:rPr>
      </w:pPr>
      <w:ins w:id="90" w:author="Shawn Lewenza" w:date="2025-06-05T16:46:00Z" w16du:dateUtc="2025-06-05T23:46:00Z">
        <w:r w:rsidRPr="009F10D7">
          <w:rPr>
            <w:rFonts w:ascii="Times New Roman" w:hAnsi="Times New Roman" w:cs="Times New Roman"/>
            <w:b/>
            <w:bCs/>
            <w:highlight w:val="red"/>
            <w:rPrChange w:id="91" w:author="Shawn Lewenza" w:date="2025-06-06T10:35:00Z" w16du:dateUtc="2025-06-06T17:35:00Z">
              <w:rPr>
                <w:rFonts w:ascii="Times New Roman" w:hAnsi="Times New Roman" w:cs="Times New Roman"/>
                <w:b/>
                <w:bCs/>
              </w:rPr>
            </w:rPrChange>
          </w:rPr>
          <w:t>GREG: THIS SECTION NEEDS BETTER DESCRIPTION AND JUSTIFICATION OF BUDGET</w:t>
        </w:r>
      </w:ins>
    </w:p>
    <w:p w14:paraId="3D0BB06F" w14:textId="77777777" w:rsidR="00B07652" w:rsidRDefault="00B07652" w:rsidP="001F744E">
      <w:pPr>
        <w:rPr>
          <w:rFonts w:ascii="Times New Roman" w:hAnsi="Times New Roman" w:cs="Times New Roman"/>
          <w:b/>
          <w:bCs/>
        </w:rPr>
      </w:pPr>
    </w:p>
    <w:p w14:paraId="352E8ED8" w14:textId="77777777" w:rsidR="00B07652" w:rsidRDefault="00B07652" w:rsidP="001F744E">
      <w:pPr>
        <w:rPr>
          <w:rFonts w:ascii="Times New Roman" w:hAnsi="Times New Roman" w:cs="Times New Roman"/>
          <w:b/>
          <w:bCs/>
        </w:rPr>
      </w:pPr>
    </w:p>
    <w:p w14:paraId="610AF65B" w14:textId="57165826" w:rsidR="001F744E" w:rsidRDefault="001F744E" w:rsidP="001F744E">
      <w:pPr>
        <w:rPr>
          <w:ins w:id="92" w:author="Shawn Lewenza" w:date="2025-06-05T18:07:00Z" w16du:dateUtc="2025-06-06T01:07:00Z"/>
          <w:rFonts w:ascii="Times New Roman" w:hAnsi="Times New Roman" w:cs="Times New Roman"/>
          <w:b/>
          <w:bCs/>
        </w:rPr>
      </w:pPr>
      <w:r w:rsidRPr="00DD3E2F">
        <w:rPr>
          <w:rFonts w:ascii="Times New Roman" w:hAnsi="Times New Roman" w:cs="Times New Roman"/>
          <w:b/>
          <w:bCs/>
          <w:highlight w:val="lightGray"/>
          <w:rPrChange w:id="93" w:author="Shawn Lewenza" w:date="2025-06-05T18:16:00Z" w16du:dateUtc="2025-06-06T01:16:00Z">
            <w:rPr>
              <w:rFonts w:ascii="Times New Roman" w:hAnsi="Times New Roman" w:cs="Times New Roman"/>
              <w:b/>
              <w:bCs/>
            </w:rPr>
          </w:rPrChange>
        </w:rPr>
        <w:t>Process Flow Diagram</w:t>
      </w:r>
      <w:r w:rsidRPr="00442497">
        <w:rPr>
          <w:rFonts w:ascii="Times New Roman" w:hAnsi="Times New Roman" w:cs="Times New Roman"/>
          <w:b/>
          <w:bCs/>
        </w:rPr>
        <w:t> </w:t>
      </w:r>
      <w:ins w:id="94" w:author="Shawn Lewenza" w:date="2025-06-05T18:09:00Z" w16du:dateUtc="2025-06-06T01:09:00Z">
        <w:r w:rsidR="00EB067A">
          <w:rPr>
            <w:rFonts w:ascii="Times New Roman" w:hAnsi="Times New Roman" w:cs="Times New Roman"/>
            <w:b/>
            <w:bCs/>
          </w:rPr>
          <w:t>–</w:t>
        </w:r>
      </w:ins>
      <w:ins w:id="95" w:author="Shawn Lewenza" w:date="2025-06-06T12:27:00Z" w16du:dateUtc="2025-06-06T19:27:00Z">
        <w:r w:rsidR="00A25AF5">
          <w:rPr>
            <w:rFonts w:ascii="Times New Roman" w:hAnsi="Times New Roman" w:cs="Times New Roman"/>
            <w:b/>
            <w:bCs/>
          </w:rPr>
          <w:t>D</w:t>
        </w:r>
      </w:ins>
      <w:ins w:id="96" w:author="Shawn Lewenza" w:date="2025-06-05T18:11:00Z" w16du:dateUtc="2025-06-06T01:11:00Z">
        <w:r w:rsidR="00CD6139">
          <w:rPr>
            <w:rFonts w:ascii="Times New Roman" w:hAnsi="Times New Roman" w:cs="Times New Roman"/>
            <w:b/>
            <w:bCs/>
          </w:rPr>
          <w:t>raft image to depict</w:t>
        </w:r>
      </w:ins>
      <w:ins w:id="97" w:author="Shawn Lewenza" w:date="2025-06-05T18:09:00Z" w16du:dateUtc="2025-06-06T01:09:00Z">
        <w:r w:rsidR="00EB067A">
          <w:rPr>
            <w:rFonts w:ascii="Times New Roman" w:hAnsi="Times New Roman" w:cs="Times New Roman"/>
            <w:b/>
            <w:bCs/>
          </w:rPr>
          <w:t xml:space="preserve"> the various processes captured </w:t>
        </w:r>
      </w:ins>
      <w:ins w:id="98" w:author="Shawn Lewenza" w:date="2025-06-05T18:10:00Z" w16du:dateUtc="2025-06-06T01:10:00Z">
        <w:r w:rsidR="00EB067A">
          <w:rPr>
            <w:rFonts w:ascii="Times New Roman" w:hAnsi="Times New Roman" w:cs="Times New Roman"/>
            <w:b/>
            <w:bCs/>
          </w:rPr>
          <w:t>in the</w:t>
        </w:r>
      </w:ins>
      <w:ins w:id="99" w:author="Shawn Lewenza" w:date="2025-06-05T18:11:00Z" w16du:dateUtc="2025-06-06T01:11:00Z">
        <w:r w:rsidR="00CD6139">
          <w:rPr>
            <w:rFonts w:ascii="Times New Roman" w:hAnsi="Times New Roman" w:cs="Times New Roman"/>
            <w:b/>
            <w:bCs/>
          </w:rPr>
          <w:t xml:space="preserve"> ‘mermaid’ diagram</w:t>
        </w:r>
      </w:ins>
      <w:ins w:id="100" w:author="Shawn Lewenza" w:date="2025-06-06T10:35:00Z" w16du:dateUtc="2025-06-06T17:35:00Z">
        <w:r w:rsidR="009F10D7">
          <w:rPr>
            <w:rFonts w:ascii="Times New Roman" w:hAnsi="Times New Roman" w:cs="Times New Roman"/>
            <w:b/>
            <w:bCs/>
          </w:rPr>
          <w:t xml:space="preserve">. </w:t>
        </w:r>
      </w:ins>
      <w:ins w:id="101" w:author="Shawn Lewenza" w:date="2025-06-06T12:27:00Z" w16du:dateUtc="2025-06-06T19:27:00Z">
        <w:r w:rsidR="00A25AF5">
          <w:rPr>
            <w:rFonts w:ascii="Times New Roman" w:hAnsi="Times New Roman" w:cs="Times New Roman"/>
            <w:b/>
            <w:bCs/>
          </w:rPr>
          <w:t>I think this is better than a mermaid.</w:t>
        </w:r>
      </w:ins>
    </w:p>
    <w:p w14:paraId="108DD707" w14:textId="3579D0A8" w:rsidR="00E119B3" w:rsidRDefault="00A25AF5" w:rsidP="001F744E">
      <w:pPr>
        <w:rPr>
          <w:rFonts w:ascii="Times New Roman" w:hAnsi="Times New Roman" w:cs="Times New Roman"/>
          <w:b/>
          <w:bCs/>
        </w:rPr>
      </w:pPr>
      <w:ins w:id="102" w:author="Shawn Lewenza" w:date="2025-06-06T12:27:00Z" w16du:dateUtc="2025-06-06T19:27:00Z">
        <w:r>
          <w:rPr>
            <w:rFonts w:ascii="Times New Roman" w:hAnsi="Times New Roman" w:cs="Times New Roman"/>
            <w:b/>
            <w:bCs/>
            <w:noProof/>
          </w:rPr>
          <w:drawing>
            <wp:inline distT="0" distB="0" distL="0" distR="0" wp14:anchorId="1D4683B1" wp14:editId="485ED79D">
              <wp:extent cx="5943600" cy="3319145"/>
              <wp:effectExtent l="0" t="0" r="0" b="0"/>
              <wp:docPr id="2127481486" name="Picture 6" descr="A diagram of a bio biomateri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81486" name="Picture 6" descr="A diagram of a bio biomaterial&#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ins>
    </w:p>
    <w:p w14:paraId="68AF21C4" w14:textId="6B03860F" w:rsidR="00B07652" w:rsidRPr="00DD3E2F" w:rsidDel="00E119B3" w:rsidRDefault="00B07652" w:rsidP="001F744E">
      <w:pPr>
        <w:rPr>
          <w:del w:id="103" w:author="Shawn Lewenza" w:date="2025-06-05T18:07:00Z" w16du:dateUtc="2025-06-06T01:07:00Z"/>
          <w:rFonts w:ascii="Times New Roman" w:hAnsi="Times New Roman" w:cs="Times New Roman"/>
          <w:b/>
          <w:bCs/>
          <w:highlight w:val="lightGray"/>
          <w:rPrChange w:id="104" w:author="Shawn Lewenza" w:date="2025-06-05T18:16:00Z" w16du:dateUtc="2025-06-06T01:16:00Z">
            <w:rPr>
              <w:del w:id="105" w:author="Shawn Lewenza" w:date="2025-06-05T18:07:00Z" w16du:dateUtc="2025-06-06T01:07:00Z"/>
              <w:rFonts w:ascii="Times New Roman" w:hAnsi="Times New Roman" w:cs="Times New Roman"/>
              <w:b/>
              <w:bCs/>
            </w:rPr>
          </w:rPrChange>
        </w:rPr>
      </w:pPr>
      <w:del w:id="106" w:author="Shawn Lewenza" w:date="2025-06-05T18:07:00Z" w16du:dateUtc="2025-06-06T01:07:00Z">
        <w:r w:rsidRPr="00DD3E2F" w:rsidDel="00E119B3">
          <w:rPr>
            <w:rFonts w:ascii="Times New Roman" w:hAnsi="Times New Roman" w:cs="Times New Roman"/>
            <w:b/>
            <w:bCs/>
            <w:highlight w:val="lightGray"/>
            <w:rPrChange w:id="107" w:author="Shawn Lewenza" w:date="2025-06-05T18:16:00Z" w16du:dateUtc="2025-06-06T01:16:00Z">
              <w:rPr>
                <w:rFonts w:ascii="Times New Roman" w:hAnsi="Times New Roman" w:cs="Times New Roman"/>
                <w:b/>
                <w:bCs/>
              </w:rPr>
            </w:rPrChange>
          </w:rPr>
          <w:lastRenderedPageBreak/>
          <w:delText xml:space="preserve">INSERT </w:delText>
        </w:r>
      </w:del>
    </w:p>
    <w:p w14:paraId="3815DCB5" w14:textId="7305DA2C" w:rsidR="001F744E" w:rsidRPr="00B07652" w:rsidRDefault="001F744E" w:rsidP="001F744E">
      <w:pPr>
        <w:rPr>
          <w:rFonts w:ascii="Times New Roman" w:hAnsi="Times New Roman" w:cs="Times New Roman"/>
          <w:b/>
          <w:bCs/>
        </w:rPr>
      </w:pPr>
      <w:r w:rsidRPr="00DD3E2F">
        <w:rPr>
          <w:rFonts w:ascii="Times New Roman" w:hAnsi="Times New Roman" w:cs="Times New Roman"/>
          <w:b/>
          <w:bCs/>
          <w:highlight w:val="lightGray"/>
          <w:rPrChange w:id="108" w:author="Shawn Lewenza" w:date="2025-06-05T18:16:00Z" w16du:dateUtc="2025-06-06T01:16:00Z">
            <w:rPr>
              <w:rFonts w:ascii="Times New Roman" w:hAnsi="Times New Roman" w:cs="Times New Roman"/>
              <w:b/>
              <w:bCs/>
              <w:highlight w:val="magenta"/>
            </w:rPr>
          </w:rPrChange>
        </w:rPr>
        <w:t>Competitive Landscape</w:t>
      </w:r>
    </w:p>
    <w:p w14:paraId="361E21F2" w14:textId="4E1D3ED6" w:rsidR="001F744E" w:rsidRDefault="001F744E" w:rsidP="001F744E">
      <w:pPr>
        <w:rPr>
          <w:rFonts w:ascii="Times New Roman" w:hAnsi="Times New Roman" w:cs="Times New Roman"/>
        </w:rPr>
      </w:pPr>
      <w:r w:rsidRPr="0069598F">
        <w:rPr>
          <w:rFonts w:ascii="Times New Roman" w:hAnsi="Times New Roman" w:cs="Times New Roman"/>
        </w:rPr>
        <w:t>Current Naphthenic Acid (NA) management in the oil sands utilizes a range of tools and strategies</w:t>
      </w:r>
      <w:r w:rsidR="00442497">
        <w:rPr>
          <w:rFonts w:ascii="Times New Roman" w:hAnsi="Times New Roman" w:cs="Times New Roman"/>
        </w:rPr>
        <w:t xml:space="preserve"> under development</w:t>
      </w:r>
      <w:r w:rsidRPr="0069598F">
        <w:rPr>
          <w:rFonts w:ascii="Times New Roman" w:hAnsi="Times New Roman" w:cs="Times New Roman"/>
        </w:rPr>
        <w:t xml:space="preserve">. Conventional </w:t>
      </w:r>
      <w:r w:rsidR="00783C08">
        <w:rPr>
          <w:rFonts w:ascii="Times New Roman" w:hAnsi="Times New Roman" w:cs="Times New Roman"/>
        </w:rPr>
        <w:t>mass spectrometry</w:t>
      </w:r>
      <w:r w:rsidRPr="0069598F">
        <w:rPr>
          <w:rFonts w:ascii="Times New Roman" w:hAnsi="Times New Roman" w:cs="Times New Roman"/>
        </w:rPr>
        <w:t xml:space="preserve"> methods for NA detection (orbitrap-MS, GC-MS) provide accurate monitoring but are resource-intensive, high cost </w:t>
      </w:r>
      <w:r w:rsidR="00783C08">
        <w:rPr>
          <w:rFonts w:ascii="Times New Roman" w:hAnsi="Times New Roman" w:cs="Times New Roman"/>
        </w:rPr>
        <w:t xml:space="preserve">($500-$1000 per test) </w:t>
      </w:r>
      <w:r w:rsidRPr="0069598F">
        <w:rPr>
          <w:rFonts w:ascii="Times New Roman" w:hAnsi="Times New Roman" w:cs="Times New Roman"/>
        </w:rPr>
        <w:t>and slow reporting times. Other commonly used methods (FTIR) are low</w:t>
      </w:r>
      <w:r w:rsidR="00783C08">
        <w:rPr>
          <w:rFonts w:ascii="Times New Roman" w:hAnsi="Times New Roman" w:cs="Times New Roman"/>
        </w:rPr>
        <w:t>er</w:t>
      </w:r>
      <w:r w:rsidRPr="0069598F">
        <w:rPr>
          <w:rFonts w:ascii="Times New Roman" w:hAnsi="Times New Roman" w:cs="Times New Roman"/>
        </w:rPr>
        <w:t xml:space="preserve"> cost but also have low specificity. For remediation, alternatives </w:t>
      </w:r>
      <w:r w:rsidR="00442497">
        <w:rPr>
          <w:rFonts w:ascii="Times New Roman" w:hAnsi="Times New Roman" w:cs="Times New Roman"/>
        </w:rPr>
        <w:t>a</w:t>
      </w:r>
      <w:r w:rsidRPr="0069598F">
        <w:rPr>
          <w:rFonts w:ascii="Times New Roman" w:hAnsi="Times New Roman" w:cs="Times New Roman"/>
        </w:rPr>
        <w:t xml:space="preserve">dvanced </w:t>
      </w:r>
      <w:r w:rsidR="00442497">
        <w:rPr>
          <w:rFonts w:ascii="Times New Roman" w:hAnsi="Times New Roman" w:cs="Times New Roman"/>
        </w:rPr>
        <w:t>o</w:t>
      </w:r>
      <w:r w:rsidRPr="0069598F">
        <w:rPr>
          <w:rFonts w:ascii="Times New Roman" w:hAnsi="Times New Roman" w:cs="Times New Roman"/>
        </w:rPr>
        <w:t xml:space="preserve">xidation </w:t>
      </w:r>
      <w:r w:rsidR="00442497">
        <w:rPr>
          <w:rFonts w:ascii="Times New Roman" w:hAnsi="Times New Roman" w:cs="Times New Roman"/>
        </w:rPr>
        <w:t>p</w:t>
      </w:r>
      <w:r w:rsidRPr="0069598F">
        <w:rPr>
          <w:rFonts w:ascii="Times New Roman" w:hAnsi="Times New Roman" w:cs="Times New Roman"/>
        </w:rPr>
        <w:t>rocesses</w:t>
      </w:r>
      <w:r w:rsidR="00442497">
        <w:rPr>
          <w:rFonts w:ascii="Times New Roman" w:hAnsi="Times New Roman" w:cs="Times New Roman"/>
        </w:rPr>
        <w:t xml:space="preserve"> (UV, </w:t>
      </w:r>
      <w:r w:rsidRPr="0069598F">
        <w:rPr>
          <w:rFonts w:ascii="Times New Roman" w:hAnsi="Times New Roman" w:cs="Times New Roman"/>
        </w:rPr>
        <w:t xml:space="preserve">ozone, </w:t>
      </w:r>
      <w:r w:rsidR="00442497">
        <w:rPr>
          <w:rFonts w:ascii="Times New Roman" w:hAnsi="Times New Roman" w:cs="Times New Roman"/>
        </w:rPr>
        <w:t xml:space="preserve">TiO2 photocatalysis) </w:t>
      </w:r>
      <w:r w:rsidRPr="0069598F">
        <w:rPr>
          <w:rFonts w:ascii="Times New Roman" w:hAnsi="Times New Roman" w:cs="Times New Roman"/>
        </w:rPr>
        <w:t>or adsorption (coke, activated carbon), which can be effective but involve high operational costs, substantial energy demands, and potentially generate secondary waste streams. Passive biological systems like constructed wetlands are under investigation</w:t>
      </w:r>
      <w:ins w:id="109" w:author="Shawn Lewenza" w:date="2025-06-06T11:40:00Z" w16du:dateUtc="2025-06-06T18:40:00Z">
        <w:r w:rsidR="00EB34CB">
          <w:rPr>
            <w:rFonts w:ascii="Times New Roman" w:hAnsi="Times New Roman" w:cs="Times New Roman"/>
          </w:rPr>
          <w:t xml:space="preserve"> by the major oil sands mining companies</w:t>
        </w:r>
      </w:ins>
      <w:r w:rsidRPr="0069598F">
        <w:rPr>
          <w:rFonts w:ascii="Times New Roman" w:hAnsi="Times New Roman" w:cs="Times New Roman"/>
        </w:rPr>
        <w:t>; these offer a more natural approach where plants, and native OSPW microbes remediate NA</w:t>
      </w:r>
      <w:r w:rsidR="00442497">
        <w:rPr>
          <w:rFonts w:ascii="Times New Roman" w:hAnsi="Times New Roman" w:cs="Times New Roman"/>
        </w:rPr>
        <w:t xml:space="preserve"> in situ.</w:t>
      </w:r>
      <w:r w:rsidR="00783C08">
        <w:rPr>
          <w:rFonts w:ascii="Times New Roman" w:hAnsi="Times New Roman" w:cs="Times New Roman"/>
        </w:rPr>
        <w:t xml:space="preserve"> </w:t>
      </w:r>
      <w:r w:rsidR="00783C08" w:rsidRPr="0069598F">
        <w:rPr>
          <w:rFonts w:ascii="Times New Roman" w:hAnsi="Times New Roman" w:cs="Times New Roman"/>
        </w:rPr>
        <w:t xml:space="preserve">Wetlands </w:t>
      </w:r>
      <w:r w:rsidR="00783C08">
        <w:rPr>
          <w:rFonts w:ascii="Times New Roman" w:hAnsi="Times New Roman" w:cs="Times New Roman"/>
        </w:rPr>
        <w:t>can operate at the necessary scale and are</w:t>
      </w:r>
      <w:r w:rsidR="00783C08" w:rsidRPr="0069598F">
        <w:rPr>
          <w:rFonts w:ascii="Times New Roman" w:hAnsi="Times New Roman" w:cs="Times New Roman"/>
        </w:rPr>
        <w:t xml:space="preserve"> effective at reducing NA l</w:t>
      </w:r>
      <w:r w:rsidR="00783C08">
        <w:rPr>
          <w:rFonts w:ascii="Times New Roman" w:hAnsi="Times New Roman" w:cs="Times New Roman"/>
        </w:rPr>
        <w:t>e</w:t>
      </w:r>
      <w:r w:rsidR="00783C08" w:rsidRPr="0069598F">
        <w:rPr>
          <w:rFonts w:ascii="Times New Roman" w:hAnsi="Times New Roman" w:cs="Times New Roman"/>
        </w:rPr>
        <w:t>vels, however the</w:t>
      </w:r>
      <w:r w:rsidR="00783C08">
        <w:rPr>
          <w:rFonts w:ascii="Times New Roman" w:hAnsi="Times New Roman" w:cs="Times New Roman"/>
        </w:rPr>
        <w:t>ir</w:t>
      </w:r>
      <w:r w:rsidR="00783C08" w:rsidRPr="0069598F">
        <w:rPr>
          <w:rFonts w:ascii="Times New Roman" w:hAnsi="Times New Roman" w:cs="Times New Roman"/>
        </w:rPr>
        <w:t xml:space="preserve"> </w:t>
      </w:r>
      <w:r w:rsidR="00783C08" w:rsidRPr="00AC2B05">
        <w:rPr>
          <w:rFonts w:ascii="Times New Roman" w:hAnsi="Times New Roman" w:cs="Times New Roman"/>
          <w:rPrChange w:id="110" w:author="Shawn Lewenza" w:date="2025-06-05T18:12:00Z" w16du:dateUtc="2025-06-06T01:12:00Z">
            <w:rPr>
              <w:rFonts w:ascii="Times New Roman" w:hAnsi="Times New Roman" w:cs="Times New Roman"/>
              <w:highlight w:val="cyan"/>
            </w:rPr>
          </w:rPrChange>
        </w:rPr>
        <w:t>exact mechanism is unclear</w:t>
      </w:r>
      <w:r w:rsidR="00783C08" w:rsidRPr="00AC2B05">
        <w:rPr>
          <w:rFonts w:ascii="Times New Roman" w:hAnsi="Times New Roman" w:cs="Times New Roman"/>
        </w:rPr>
        <w:t>,</w:t>
      </w:r>
      <w:r w:rsidR="00783C08" w:rsidRPr="0069598F">
        <w:rPr>
          <w:rFonts w:ascii="Times New Roman" w:hAnsi="Times New Roman" w:cs="Times New Roman"/>
        </w:rPr>
        <w:t xml:space="preserve"> and the residual NA levels a</w:t>
      </w:r>
      <w:r w:rsidR="00783C08">
        <w:rPr>
          <w:rFonts w:ascii="Times New Roman" w:hAnsi="Times New Roman" w:cs="Times New Roman"/>
        </w:rPr>
        <w:t>re</w:t>
      </w:r>
      <w:r w:rsidR="00783C08" w:rsidRPr="0069598F">
        <w:rPr>
          <w:rFonts w:ascii="Times New Roman" w:hAnsi="Times New Roman" w:cs="Times New Roman"/>
        </w:rPr>
        <w:t xml:space="preserve"> still at toxic levels.</w:t>
      </w:r>
    </w:p>
    <w:p w14:paraId="0D13B98D" w14:textId="1F3344E7" w:rsidR="00B07652" w:rsidRPr="0044464A" w:rsidDel="007538AF" w:rsidRDefault="00B07652" w:rsidP="001F744E">
      <w:pPr>
        <w:rPr>
          <w:del w:id="111" w:author="Shawn Lewenza" w:date="2025-06-05T18:12:00Z" w16du:dateUtc="2025-06-06T01:12:00Z"/>
          <w:rFonts w:ascii="Times New Roman" w:hAnsi="Times New Roman" w:cs="Times New Roman"/>
          <w:highlight w:val="yellow"/>
          <w:rPrChange w:id="112" w:author="Shawn Lewenza" w:date="2025-06-06T11:41:00Z" w16du:dateUtc="2025-06-06T18:41:00Z">
            <w:rPr>
              <w:del w:id="113" w:author="Shawn Lewenza" w:date="2025-06-05T18:12:00Z" w16du:dateUtc="2025-06-06T01:12:00Z"/>
              <w:rFonts w:ascii="Times New Roman" w:hAnsi="Times New Roman" w:cs="Times New Roman"/>
            </w:rPr>
          </w:rPrChange>
        </w:rPr>
      </w:pPr>
      <w:del w:id="114" w:author="Shawn Lewenza" w:date="2025-06-05T18:12:00Z" w16du:dateUtc="2025-06-06T01:12:00Z">
        <w:r w:rsidRPr="0044464A" w:rsidDel="007538AF">
          <w:rPr>
            <w:rFonts w:ascii="Times New Roman" w:hAnsi="Times New Roman" w:cs="Times New Roman"/>
            <w:highlight w:val="yellow"/>
            <w:rPrChange w:id="115" w:author="Shawn Lewenza" w:date="2025-06-06T11:41:00Z" w16du:dateUtc="2025-06-06T18:41:00Z">
              <w:rPr>
                <w:rFonts w:ascii="Times New Roman" w:hAnsi="Times New Roman" w:cs="Times New Roman"/>
              </w:rPr>
            </w:rPrChange>
          </w:rPr>
          <w:delText>IMPROVE UPON THIS SYSTEM</w:delText>
        </w:r>
      </w:del>
    </w:p>
    <w:p w14:paraId="3D09198E" w14:textId="5CE1AC7D" w:rsidR="001F744E" w:rsidRPr="0069598F" w:rsidRDefault="001F744E" w:rsidP="001F744E">
      <w:pPr>
        <w:rPr>
          <w:rFonts w:ascii="Times New Roman" w:hAnsi="Times New Roman" w:cs="Times New Roman"/>
        </w:rPr>
      </w:pPr>
      <w:r w:rsidRPr="0044464A">
        <w:rPr>
          <w:rFonts w:ascii="Times New Roman" w:hAnsi="Times New Roman" w:cs="Times New Roman"/>
          <w:highlight w:val="yellow"/>
          <w:rPrChange w:id="116" w:author="Shawn Lewenza" w:date="2025-06-06T11:41:00Z" w16du:dateUtc="2025-06-06T18:41:00Z">
            <w:rPr>
              <w:rFonts w:ascii="Times New Roman" w:hAnsi="Times New Roman" w:cs="Times New Roman"/>
            </w:rPr>
          </w:rPrChange>
        </w:rPr>
        <w:t>Luminous BioSolutions is designed to enhance and integrate with</w:t>
      </w:r>
      <w:r w:rsidR="00442497" w:rsidRPr="0044464A">
        <w:rPr>
          <w:rFonts w:ascii="Times New Roman" w:hAnsi="Times New Roman" w:cs="Times New Roman"/>
          <w:highlight w:val="yellow"/>
          <w:rPrChange w:id="117" w:author="Shawn Lewenza" w:date="2025-06-06T11:41:00Z" w16du:dateUtc="2025-06-06T18:41:00Z">
            <w:rPr>
              <w:rFonts w:ascii="Times New Roman" w:hAnsi="Times New Roman" w:cs="Times New Roman"/>
            </w:rPr>
          </w:rPrChange>
        </w:rPr>
        <w:t xml:space="preserve">in a constructed wetland treatment system, </w:t>
      </w:r>
      <w:r w:rsidRPr="0044464A">
        <w:rPr>
          <w:rFonts w:ascii="Times New Roman" w:hAnsi="Times New Roman" w:cs="Times New Roman"/>
          <w:highlight w:val="yellow"/>
          <w:rPrChange w:id="118" w:author="Shawn Lewenza" w:date="2025-06-06T11:41:00Z" w16du:dateUtc="2025-06-06T18:41:00Z">
            <w:rPr>
              <w:rFonts w:ascii="Times New Roman" w:hAnsi="Times New Roman" w:cs="Times New Roman"/>
            </w:rPr>
          </w:rPrChange>
        </w:rPr>
        <w:t xml:space="preserve">offering unique advantages and </w:t>
      </w:r>
      <w:commentRangeStart w:id="119"/>
      <w:r w:rsidRPr="0044464A">
        <w:rPr>
          <w:rFonts w:ascii="Times New Roman" w:hAnsi="Times New Roman" w:cs="Times New Roman"/>
          <w:highlight w:val="yellow"/>
          <w:rPrChange w:id="120" w:author="Shawn Lewenza" w:date="2025-06-06T11:41:00Z" w16du:dateUtc="2025-06-06T18:41:00Z">
            <w:rPr>
              <w:rFonts w:ascii="Times New Roman" w:hAnsi="Times New Roman" w:cs="Times New Roman"/>
            </w:rPr>
          </w:rPrChange>
        </w:rPr>
        <w:t>synergies</w:t>
      </w:r>
      <w:commentRangeEnd w:id="119"/>
      <w:r w:rsidR="00C60EA4">
        <w:rPr>
          <w:rStyle w:val="CommentReference"/>
        </w:rPr>
        <w:commentReference w:id="119"/>
      </w:r>
      <w:r w:rsidR="00442497" w:rsidRPr="0044464A">
        <w:rPr>
          <w:rFonts w:ascii="Times New Roman" w:hAnsi="Times New Roman" w:cs="Times New Roman"/>
          <w:highlight w:val="yellow"/>
          <w:rPrChange w:id="121" w:author="Shawn Lewenza" w:date="2025-06-06T11:41:00Z" w16du:dateUtc="2025-06-06T18:41:00Z">
            <w:rPr>
              <w:rFonts w:ascii="Times New Roman" w:hAnsi="Times New Roman" w:cs="Times New Roman"/>
            </w:rPr>
          </w:rPrChange>
        </w:rPr>
        <w:t>.</w:t>
      </w:r>
    </w:p>
    <w:p w14:paraId="088F8621" w14:textId="340C79BF" w:rsidR="001F744E" w:rsidRPr="0067409F" w:rsidRDefault="001F744E" w:rsidP="001F744E">
      <w:pPr>
        <w:rPr>
          <w:rFonts w:ascii="Times New Roman" w:hAnsi="Times New Roman" w:cs="Times New Roman"/>
          <w:color w:val="000000" w:themeColor="text1"/>
          <w:rPrChange w:id="122" w:author="Shawn Lewenza" w:date="2025-06-05T18:21:00Z" w16du:dateUtc="2025-06-06T01:21:00Z">
            <w:rPr>
              <w:rFonts w:ascii="Times New Roman" w:hAnsi="Times New Roman" w:cs="Times New Roman"/>
            </w:rPr>
          </w:rPrChange>
        </w:rPr>
      </w:pPr>
      <w:r w:rsidRPr="0056064B">
        <w:rPr>
          <w:rFonts w:ascii="Times New Roman" w:hAnsi="Times New Roman" w:cs="Times New Roman"/>
          <w:color w:val="000000" w:themeColor="text1"/>
          <w:highlight w:val="yellow"/>
          <w:rPrChange w:id="123" w:author="Shawn Lewenza" w:date="2025-06-06T11:40:00Z" w16du:dateUtc="2025-06-06T18:40:00Z">
            <w:rPr>
              <w:rFonts w:ascii="Times New Roman" w:hAnsi="Times New Roman" w:cs="Times New Roman"/>
              <w:highlight w:val="lightGray"/>
            </w:rPr>
          </w:rPrChange>
        </w:rPr>
        <w:t xml:space="preserve">- Integrated &amp; Adaptive Intelligence (Our Core Differentiator): Our primary innovation is the synergistic combination of rapid, quantitative NA biosensing with a data-driven platform that supports and optimizes </w:t>
      </w:r>
      <w:proofErr w:type="gramStart"/>
      <w:r w:rsidRPr="0056064B">
        <w:rPr>
          <w:rFonts w:ascii="Times New Roman" w:hAnsi="Times New Roman" w:cs="Times New Roman"/>
          <w:color w:val="000000" w:themeColor="text1"/>
          <w:highlight w:val="yellow"/>
          <w:rPrChange w:id="124" w:author="Shawn Lewenza" w:date="2025-06-06T11:40:00Z" w16du:dateUtc="2025-06-06T18:40:00Z">
            <w:rPr>
              <w:rFonts w:ascii="Times New Roman" w:hAnsi="Times New Roman" w:cs="Times New Roman"/>
              <w:highlight w:val="lightGray"/>
            </w:rPr>
          </w:rPrChange>
        </w:rPr>
        <w:t>biologically-based</w:t>
      </w:r>
      <w:proofErr w:type="gramEnd"/>
      <w:r w:rsidRPr="0056064B">
        <w:rPr>
          <w:rFonts w:ascii="Times New Roman" w:hAnsi="Times New Roman" w:cs="Times New Roman"/>
          <w:color w:val="000000" w:themeColor="text1"/>
          <w:highlight w:val="yellow"/>
          <w:rPrChange w:id="125" w:author="Shawn Lewenza" w:date="2025-06-06T11:40:00Z" w16du:dateUtc="2025-06-06T18:40:00Z">
            <w:rPr>
              <w:rFonts w:ascii="Times New Roman" w:hAnsi="Times New Roman" w:cs="Times New Roman"/>
              <w:highlight w:val="lightGray"/>
            </w:rPr>
          </w:rPrChange>
        </w:rPr>
        <w:t xml:space="preserve"> remediation efforts. This creates an intelligent, adaptive system.</w:t>
      </w:r>
    </w:p>
    <w:p w14:paraId="0519575D" w14:textId="4FE59FD5" w:rsidR="001F744E" w:rsidRPr="0044464A" w:rsidRDefault="001F744E" w:rsidP="001F744E">
      <w:pPr>
        <w:rPr>
          <w:rFonts w:ascii="Times New Roman" w:hAnsi="Times New Roman" w:cs="Times New Roman"/>
          <w:color w:val="000000" w:themeColor="text1"/>
          <w:highlight w:val="yellow"/>
          <w:rPrChange w:id="126" w:author="Shawn Lewenza" w:date="2025-06-06T11:41:00Z" w16du:dateUtc="2025-06-06T18:41:00Z">
            <w:rPr>
              <w:rFonts w:ascii="Times New Roman" w:hAnsi="Times New Roman" w:cs="Times New Roman"/>
            </w:rPr>
          </w:rPrChange>
        </w:rPr>
      </w:pPr>
      <w:r w:rsidRPr="0044464A">
        <w:rPr>
          <w:rFonts w:ascii="Times New Roman" w:hAnsi="Times New Roman" w:cs="Times New Roman"/>
          <w:color w:val="000000" w:themeColor="text1"/>
          <w:highlight w:val="yellow"/>
          <w:rPrChange w:id="127" w:author="Shawn Lewenza" w:date="2025-06-06T11:41:00Z" w16du:dateUtc="2025-06-06T18:41:00Z">
            <w:rPr>
              <w:rFonts w:ascii="Times New Roman" w:hAnsi="Times New Roman" w:cs="Times New Roman"/>
            </w:rPr>
          </w:rPrChange>
        </w:rPr>
        <w:t xml:space="preserve">- </w:t>
      </w:r>
      <w:r w:rsidRPr="0044464A">
        <w:rPr>
          <w:rFonts w:ascii="Times New Roman" w:hAnsi="Times New Roman" w:cs="Times New Roman"/>
          <w:color w:val="000000" w:themeColor="text1"/>
          <w:highlight w:val="yellow"/>
          <w:rPrChange w:id="128" w:author="Shawn Lewenza" w:date="2025-06-06T11:41:00Z" w16du:dateUtc="2025-06-06T18:41:00Z">
            <w:rPr>
              <w:rFonts w:ascii="Times New Roman" w:hAnsi="Times New Roman" w:cs="Times New Roman"/>
              <w:highlight w:val="green"/>
            </w:rPr>
          </w:rPrChange>
        </w:rPr>
        <w:t>Accelerating Nature-Based Solutions (e.g., Constructed Wetlands):</w:t>
      </w:r>
      <w:r w:rsidRPr="0044464A">
        <w:rPr>
          <w:rFonts w:ascii="Times New Roman" w:hAnsi="Times New Roman" w:cs="Times New Roman"/>
          <w:color w:val="000000" w:themeColor="text1"/>
          <w:highlight w:val="yellow"/>
          <w:rPrChange w:id="129" w:author="Shawn Lewenza" w:date="2025-06-06T11:41:00Z" w16du:dateUtc="2025-06-06T18:41:00Z">
            <w:rPr>
              <w:rFonts w:ascii="Times New Roman" w:hAnsi="Times New Roman" w:cs="Times New Roman"/>
            </w:rPr>
          </w:rPrChange>
        </w:rPr>
        <w:t xml:space="preserve"> Our adaptive bioremediation approach, focusing on OSPW acclimatized microbes, is a powerful complement to systems like constructed wetlands. By identifying optimal native microbial consortia or designing effective </w:t>
      </w:r>
      <w:proofErr w:type="spellStart"/>
      <w:r w:rsidRPr="0044464A">
        <w:rPr>
          <w:rFonts w:ascii="Times New Roman" w:hAnsi="Times New Roman" w:cs="Times New Roman"/>
          <w:color w:val="000000" w:themeColor="text1"/>
          <w:highlight w:val="yellow"/>
          <w:rPrChange w:id="130" w:author="Shawn Lewenza" w:date="2025-06-06T11:41:00Z" w16du:dateUtc="2025-06-06T18:41:00Z">
            <w:rPr>
              <w:rFonts w:ascii="Times New Roman" w:hAnsi="Times New Roman" w:cs="Times New Roman"/>
            </w:rPr>
          </w:rPrChange>
        </w:rPr>
        <w:t>biostimulation</w:t>
      </w:r>
      <w:proofErr w:type="spellEnd"/>
      <w:r w:rsidRPr="0044464A">
        <w:rPr>
          <w:rFonts w:ascii="Times New Roman" w:hAnsi="Times New Roman" w:cs="Times New Roman"/>
          <w:color w:val="000000" w:themeColor="text1"/>
          <w:highlight w:val="yellow"/>
          <w:rPrChange w:id="131" w:author="Shawn Lewenza" w:date="2025-06-06T11:41:00Z" w16du:dateUtc="2025-06-06T18:41:00Z">
            <w:rPr>
              <w:rFonts w:ascii="Times New Roman" w:hAnsi="Times New Roman" w:cs="Times New Roman"/>
            </w:rPr>
          </w:rPrChange>
        </w:rPr>
        <w:t xml:space="preserve"> strategies based on real-time biosensor data from within the wetland, we can significantly enhance the NA degradation efficiency and resilience of these biological systems. This means potentially smaller footprints or faster throughput for existing or new wetland designs.</w:t>
      </w:r>
    </w:p>
    <w:p w14:paraId="3839472E" w14:textId="0396CEC2" w:rsidR="001F744E" w:rsidRPr="0044464A" w:rsidRDefault="001F744E" w:rsidP="001F744E">
      <w:pPr>
        <w:rPr>
          <w:rFonts w:ascii="Times New Roman" w:hAnsi="Times New Roman" w:cs="Times New Roman"/>
          <w:color w:val="000000" w:themeColor="text1"/>
          <w:highlight w:val="yellow"/>
          <w:rPrChange w:id="132" w:author="Shawn Lewenza" w:date="2025-06-06T11:41:00Z" w16du:dateUtc="2025-06-06T18:41:00Z">
            <w:rPr>
              <w:rFonts w:ascii="Times New Roman" w:hAnsi="Times New Roman" w:cs="Times New Roman"/>
            </w:rPr>
          </w:rPrChange>
        </w:rPr>
      </w:pPr>
      <w:r w:rsidRPr="0044464A">
        <w:rPr>
          <w:rFonts w:ascii="Times New Roman" w:hAnsi="Times New Roman" w:cs="Times New Roman"/>
          <w:color w:val="000000" w:themeColor="text1"/>
          <w:highlight w:val="yellow"/>
          <w:rPrChange w:id="133" w:author="Shawn Lewenza" w:date="2025-06-06T11:41:00Z" w16du:dateUtc="2025-06-06T18:41:00Z">
            <w:rPr>
              <w:rFonts w:ascii="Times New Roman" w:hAnsi="Times New Roman" w:cs="Times New Roman"/>
            </w:rPr>
          </w:rPrChange>
        </w:rPr>
        <w:t xml:space="preserve">- </w:t>
      </w:r>
      <w:r w:rsidRPr="0044464A">
        <w:rPr>
          <w:rFonts w:ascii="Times New Roman" w:hAnsi="Times New Roman" w:cs="Times New Roman"/>
          <w:color w:val="000000" w:themeColor="text1"/>
          <w:highlight w:val="yellow"/>
          <w:rPrChange w:id="134" w:author="Shawn Lewenza" w:date="2025-06-06T11:41:00Z" w16du:dateUtc="2025-06-06T18:41:00Z">
            <w:rPr>
              <w:rFonts w:ascii="Times New Roman" w:hAnsi="Times New Roman" w:cs="Times New Roman"/>
              <w:highlight w:val="green"/>
            </w:rPr>
          </w:rPrChange>
        </w:rPr>
        <w:t>Agnostic Data Platform</w:t>
      </w:r>
      <w:r w:rsidRPr="0044464A">
        <w:rPr>
          <w:rFonts w:ascii="Times New Roman" w:hAnsi="Times New Roman" w:cs="Times New Roman"/>
          <w:color w:val="000000" w:themeColor="text1"/>
          <w:highlight w:val="yellow"/>
          <w:rPrChange w:id="135" w:author="Shawn Lewenza" w:date="2025-06-06T11:41:00Z" w16du:dateUtc="2025-06-06T18:41:00Z">
            <w:rPr>
              <w:rFonts w:ascii="Times New Roman" w:hAnsi="Times New Roman" w:cs="Times New Roman"/>
            </w:rPr>
          </w:rPrChange>
        </w:rPr>
        <w:t xml:space="preserve"> for Holistic Oversight: Our analytics platform is designed to be versatile. While it natively integrates our biosensor data, it can also incorporate data inputs from various other sensors and monitoring techniques (e.g., pH, temperature, flow rates, even results from conventional lab analyses). This allows for a more holistic, centralized view of the entire treatment process, providing comprehensive insights into the current state and progress of NA remediation, regardless of the specific combination of technologies employed.</w:t>
      </w:r>
    </w:p>
    <w:p w14:paraId="086C72A0" w14:textId="0B34174F" w:rsidR="001F744E" w:rsidRPr="0044464A" w:rsidDel="00852174" w:rsidRDefault="001F744E" w:rsidP="001F744E">
      <w:pPr>
        <w:rPr>
          <w:del w:id="136" w:author="Shawn Lewenza" w:date="2025-06-01T11:10:00Z" w16du:dateUtc="2025-06-01T17:10:00Z"/>
          <w:rFonts w:ascii="Times New Roman" w:hAnsi="Times New Roman" w:cs="Times New Roman"/>
          <w:color w:val="000000" w:themeColor="text1"/>
          <w:highlight w:val="yellow"/>
          <w:rPrChange w:id="137" w:author="Shawn Lewenza" w:date="2025-06-06T11:41:00Z" w16du:dateUtc="2025-06-06T18:41:00Z">
            <w:rPr>
              <w:del w:id="138" w:author="Shawn Lewenza" w:date="2025-06-01T11:10:00Z" w16du:dateUtc="2025-06-01T17:10:00Z"/>
              <w:rFonts w:ascii="Times New Roman" w:hAnsi="Times New Roman" w:cs="Times New Roman"/>
            </w:rPr>
          </w:rPrChange>
        </w:rPr>
      </w:pPr>
      <w:r w:rsidRPr="0044464A">
        <w:rPr>
          <w:rFonts w:ascii="Times New Roman" w:hAnsi="Times New Roman" w:cs="Times New Roman"/>
          <w:color w:val="000000" w:themeColor="text1"/>
          <w:highlight w:val="yellow"/>
          <w:rPrChange w:id="139" w:author="Shawn Lewenza" w:date="2025-06-06T11:41:00Z" w16du:dateUtc="2025-06-06T18:41:00Z">
            <w:rPr>
              <w:rFonts w:ascii="Times New Roman" w:hAnsi="Times New Roman" w:cs="Times New Roman"/>
            </w:rPr>
          </w:rPrChange>
        </w:rPr>
        <w:t xml:space="preserve">- </w:t>
      </w:r>
      <w:r w:rsidRPr="0044464A">
        <w:rPr>
          <w:rFonts w:ascii="Times New Roman" w:hAnsi="Times New Roman" w:cs="Times New Roman"/>
          <w:color w:val="000000" w:themeColor="text1"/>
          <w:highlight w:val="yellow"/>
          <w:rPrChange w:id="140" w:author="Shawn Lewenza" w:date="2025-06-06T11:41:00Z" w16du:dateUtc="2025-06-06T18:41:00Z">
            <w:rPr>
              <w:rFonts w:ascii="Times New Roman" w:hAnsi="Times New Roman" w:cs="Times New Roman"/>
              <w:highlight w:val="green"/>
            </w:rPr>
          </w:rPrChange>
        </w:rPr>
        <w:t>Targeted</w:t>
      </w:r>
      <w:r w:rsidRPr="0044464A">
        <w:rPr>
          <w:rFonts w:ascii="Times New Roman" w:hAnsi="Times New Roman" w:cs="Times New Roman"/>
          <w:color w:val="000000" w:themeColor="text1"/>
          <w:highlight w:val="yellow"/>
          <w:rPrChange w:id="141" w:author="Shawn Lewenza" w:date="2025-06-06T11:41:00Z" w16du:dateUtc="2025-06-06T18:41:00Z">
            <w:rPr>
              <w:rFonts w:ascii="Times New Roman" w:hAnsi="Times New Roman" w:cs="Times New Roman"/>
            </w:rPr>
          </w:rPrChange>
        </w:rPr>
        <w:t xml:space="preserve"> Biological Enhancement vs. Broad Chemical/Physical Intervention: Our biological pathway, focused on selecting and stimulating robust OSPW native microbes, inherently aims to </w:t>
      </w:r>
      <w:r w:rsidRPr="0044464A">
        <w:rPr>
          <w:rFonts w:ascii="Times New Roman" w:hAnsi="Times New Roman" w:cs="Times New Roman"/>
          <w:color w:val="000000" w:themeColor="text1"/>
          <w:highlight w:val="yellow"/>
          <w:rPrChange w:id="142" w:author="Shawn Lewenza" w:date="2025-06-06T11:41:00Z" w16du:dateUtc="2025-06-06T18:41:00Z">
            <w:rPr>
              <w:rFonts w:ascii="Times New Roman" w:hAnsi="Times New Roman" w:cs="Times New Roman"/>
              <w:highlight w:val="green"/>
            </w:rPr>
          </w:rPrChange>
        </w:rPr>
        <w:t>minimize the harsh chemical inputs</w:t>
      </w:r>
      <w:r w:rsidRPr="0044464A">
        <w:rPr>
          <w:rFonts w:ascii="Times New Roman" w:hAnsi="Times New Roman" w:cs="Times New Roman"/>
          <w:color w:val="000000" w:themeColor="text1"/>
          <w:highlight w:val="yellow"/>
          <w:rPrChange w:id="143" w:author="Shawn Lewenza" w:date="2025-06-06T11:41:00Z" w16du:dateUtc="2025-06-06T18:41:00Z">
            <w:rPr>
              <w:rFonts w:ascii="Times New Roman" w:hAnsi="Times New Roman" w:cs="Times New Roman"/>
            </w:rPr>
          </w:rPrChange>
        </w:rPr>
        <w:t xml:space="preserve"> or high energy demands characteristic of many alternative standalone remediation methods. This offers a more environmentally congruent and potentially more cost-effective route to achieving NA reduction targets.</w:t>
      </w:r>
    </w:p>
    <w:p w14:paraId="43761F78" w14:textId="77777777" w:rsidR="001F744E" w:rsidRPr="0044464A" w:rsidRDefault="001F744E" w:rsidP="001F744E">
      <w:pPr>
        <w:rPr>
          <w:rFonts w:ascii="Times New Roman" w:hAnsi="Times New Roman" w:cs="Times New Roman"/>
          <w:color w:val="000000" w:themeColor="text1"/>
          <w:highlight w:val="yellow"/>
          <w:rPrChange w:id="144" w:author="Shawn Lewenza" w:date="2025-06-06T11:41:00Z" w16du:dateUtc="2025-06-06T18:41:00Z">
            <w:rPr>
              <w:rFonts w:ascii="Times New Roman" w:hAnsi="Times New Roman" w:cs="Times New Roman"/>
            </w:rPr>
          </w:rPrChange>
        </w:rPr>
      </w:pPr>
    </w:p>
    <w:p w14:paraId="25A2130A" w14:textId="3CE7DD57" w:rsidR="001F744E" w:rsidRPr="0044464A" w:rsidDel="00852174" w:rsidRDefault="001F744E" w:rsidP="001F744E">
      <w:pPr>
        <w:rPr>
          <w:del w:id="145" w:author="Shawn Lewenza" w:date="2025-06-01T11:10:00Z" w16du:dateUtc="2025-06-01T17:10:00Z"/>
          <w:rFonts w:ascii="Times New Roman" w:hAnsi="Times New Roman" w:cs="Times New Roman"/>
          <w:color w:val="000000" w:themeColor="text1"/>
          <w:rPrChange w:id="146" w:author="Shawn Lewenza" w:date="2025-06-06T11:41:00Z" w16du:dateUtc="2025-06-06T18:41:00Z">
            <w:rPr>
              <w:del w:id="147" w:author="Shawn Lewenza" w:date="2025-06-01T11:10:00Z" w16du:dateUtc="2025-06-01T17:10:00Z"/>
              <w:rFonts w:ascii="Times New Roman" w:hAnsi="Times New Roman" w:cs="Times New Roman"/>
            </w:rPr>
          </w:rPrChange>
        </w:rPr>
      </w:pPr>
      <w:r w:rsidRPr="0044464A">
        <w:rPr>
          <w:rFonts w:ascii="Times New Roman" w:hAnsi="Times New Roman" w:cs="Times New Roman"/>
          <w:color w:val="000000" w:themeColor="text1"/>
          <w:highlight w:val="yellow"/>
          <w:rPrChange w:id="148" w:author="Shawn Lewenza" w:date="2025-06-06T11:41:00Z" w16du:dateUtc="2025-06-06T18:41:00Z">
            <w:rPr>
              <w:rFonts w:ascii="Times New Roman" w:hAnsi="Times New Roman" w:cs="Times New Roman"/>
            </w:rPr>
          </w:rPrChange>
        </w:rPr>
        <w:lastRenderedPageBreak/>
        <w:t>Luminous BioSolutions seeks to provide the critical missing pieces; rapid, actionable intelligence and targeted biological enhancements, that can make existing and future NA management strategies more efficient, effective, cost-conscious, and environmentally sound.</w:t>
      </w:r>
    </w:p>
    <w:p w14:paraId="55C1354E" w14:textId="77777777" w:rsidR="001F744E" w:rsidRPr="0067409F" w:rsidRDefault="001F744E" w:rsidP="001F744E">
      <w:pPr>
        <w:rPr>
          <w:rFonts w:ascii="Times New Roman" w:hAnsi="Times New Roman" w:cs="Times New Roman"/>
          <w:color w:val="FFC000"/>
          <w:rPrChange w:id="149" w:author="Shawn Lewenza" w:date="2025-06-05T18:21:00Z" w16du:dateUtc="2025-06-06T01:21:00Z">
            <w:rPr>
              <w:rFonts w:ascii="Times New Roman" w:hAnsi="Times New Roman" w:cs="Times New Roman"/>
            </w:rPr>
          </w:rPrChange>
        </w:rPr>
      </w:pPr>
    </w:p>
    <w:p w14:paraId="1F74DF2C" w14:textId="1610318C" w:rsidR="001F744E" w:rsidRPr="0069598F" w:rsidRDefault="001F744E" w:rsidP="001F744E">
      <w:pPr>
        <w:rPr>
          <w:rFonts w:ascii="Times New Roman" w:hAnsi="Times New Roman" w:cs="Times New Roman"/>
        </w:rPr>
      </w:pPr>
      <w:r w:rsidRPr="00DD3E2F">
        <w:rPr>
          <w:rFonts w:ascii="Times New Roman" w:hAnsi="Times New Roman" w:cs="Times New Roman"/>
          <w:highlight w:val="lightGray"/>
          <w:rPrChange w:id="150" w:author="Shawn Lewenza" w:date="2025-06-05T18:17:00Z" w16du:dateUtc="2025-06-06T01:17:00Z">
            <w:rPr>
              <w:rFonts w:ascii="Times New Roman" w:hAnsi="Times New Roman" w:cs="Times New Roman"/>
              <w:highlight w:val="magenta"/>
            </w:rPr>
          </w:rPrChange>
        </w:rPr>
        <w:t>Novelty, Innovation &amp; Sustainable Competitive Advantage</w:t>
      </w:r>
      <w:r w:rsidRPr="0069598F">
        <w:rPr>
          <w:rFonts w:ascii="Times New Roman" w:hAnsi="Times New Roman" w:cs="Times New Roman"/>
        </w:rPr>
        <w:t> </w:t>
      </w:r>
    </w:p>
    <w:p w14:paraId="2108BC68" w14:textId="105540F5" w:rsidR="008B3CBE" w:rsidRDefault="001F744E" w:rsidP="001F744E">
      <w:pPr>
        <w:rPr>
          <w:ins w:id="151" w:author="Shawn Lewenza" w:date="2025-06-01T11:10:00Z" w16du:dateUtc="2025-06-01T17:10:00Z"/>
          <w:rFonts w:ascii="Times New Roman" w:hAnsi="Times New Roman" w:cs="Times New Roman"/>
        </w:rPr>
      </w:pPr>
      <w:r w:rsidRPr="0069598F">
        <w:rPr>
          <w:rFonts w:ascii="Times New Roman" w:hAnsi="Times New Roman" w:cs="Times New Roman"/>
        </w:rPr>
        <w:t xml:space="preserve">Our innovation is driven by cutting-edge science and a dedicated commercialization focus. The scientific underpinnings of our biosensors are detailed in publications such as Bookout et al. (2024), which was funded by an NSERC Discovery Grant, and matched with industrial funding from Canadian Natural Resources and Mitacs. In addition, the NA biosensor is currently being filed tested in </w:t>
      </w:r>
      <w:r w:rsidR="0021761B">
        <w:rPr>
          <w:rFonts w:ascii="Times New Roman" w:hAnsi="Times New Roman" w:cs="Times New Roman"/>
        </w:rPr>
        <w:t xml:space="preserve">greenhouse </w:t>
      </w:r>
      <w:r w:rsidRPr="0069598F">
        <w:rPr>
          <w:rFonts w:ascii="Times New Roman" w:hAnsi="Times New Roman" w:cs="Times New Roman"/>
        </w:rPr>
        <w:t>mesoco</w:t>
      </w:r>
      <w:r w:rsidR="0021761B">
        <w:rPr>
          <w:rFonts w:ascii="Times New Roman" w:hAnsi="Times New Roman" w:cs="Times New Roman"/>
        </w:rPr>
        <w:t>s</w:t>
      </w:r>
      <w:r w:rsidRPr="0069598F">
        <w:rPr>
          <w:rFonts w:ascii="Times New Roman" w:hAnsi="Times New Roman" w:cs="Times New Roman"/>
        </w:rPr>
        <w:t>ms and in the Kearl Wetland from Imperial Oil, as part of a Genome Canada Large Scale Applied Research Project (</w:t>
      </w:r>
      <w:ins w:id="152" w:author="Shawn Lewenza" w:date="2025-06-06T11:46:00Z" w16du:dateUtc="2025-06-06T18:46:00Z">
        <w:r w:rsidR="00532CB9" w:rsidRPr="00532CB9">
          <w:rPr>
            <w:rFonts w:ascii="Times New Roman" w:hAnsi="Times New Roman" w:cs="Times New Roman"/>
          </w:rPr>
          <w:t>https://wpsites.ucalgary.ca/grow/</w:t>
        </w:r>
      </w:ins>
      <w:del w:id="153" w:author="Shawn Lewenza" w:date="2025-06-06T11:46:00Z" w16du:dateUtc="2025-06-06T18:46:00Z">
        <w:r w:rsidRPr="0069598F" w:rsidDel="00532CB9">
          <w:rPr>
            <w:rFonts w:ascii="Times New Roman" w:hAnsi="Times New Roman" w:cs="Times New Roman"/>
          </w:rPr>
          <w:delText>insert GROW Link</w:delText>
        </w:r>
      </w:del>
      <w:r w:rsidRPr="0069598F">
        <w:rPr>
          <w:rFonts w:ascii="Times New Roman" w:hAnsi="Times New Roman" w:cs="Times New Roman"/>
        </w:rPr>
        <w:t xml:space="preserve">). </w:t>
      </w:r>
      <w:ins w:id="154" w:author="Shawn Lewenza" w:date="2025-06-01T11:10:00Z" w16du:dateUtc="2025-06-01T17:10:00Z">
        <w:r w:rsidR="008B3CBE">
          <w:rPr>
            <w:rFonts w:ascii="Times New Roman" w:hAnsi="Times New Roman" w:cs="Times New Roman"/>
          </w:rPr>
          <w:t>The result</w:t>
        </w:r>
      </w:ins>
      <w:ins w:id="155" w:author="Shawn Lewenza" w:date="2025-06-05T18:14:00Z" w16du:dateUtc="2025-06-06T01:14:00Z">
        <w:r w:rsidR="00374542">
          <w:rPr>
            <w:rFonts w:ascii="Times New Roman" w:hAnsi="Times New Roman" w:cs="Times New Roman"/>
          </w:rPr>
          <w:t>s</w:t>
        </w:r>
      </w:ins>
      <w:ins w:id="156" w:author="Shawn Lewenza" w:date="2025-06-01T11:10:00Z" w16du:dateUtc="2025-06-01T17:10:00Z">
        <w:r w:rsidR="008B3CBE">
          <w:rPr>
            <w:rFonts w:ascii="Times New Roman" w:hAnsi="Times New Roman" w:cs="Times New Roman"/>
          </w:rPr>
          <w:t xml:space="preserve"> from this project have demonstrated that mesocosms and wetlands are effective at reducing nap</w:t>
        </w:r>
      </w:ins>
      <w:ins w:id="157" w:author="Shawn Lewenza" w:date="2025-06-01T11:14:00Z" w16du:dateUtc="2025-06-01T17:14:00Z">
        <w:r w:rsidR="002E4183">
          <w:rPr>
            <w:rFonts w:ascii="Times New Roman" w:hAnsi="Times New Roman" w:cs="Times New Roman"/>
          </w:rPr>
          <w:t>h</w:t>
        </w:r>
      </w:ins>
      <w:ins w:id="158" w:author="Shawn Lewenza" w:date="2025-06-01T11:10:00Z" w16du:dateUtc="2025-06-01T17:10:00Z">
        <w:r w:rsidR="008B3CBE">
          <w:rPr>
            <w:rFonts w:ascii="Times New Roman" w:hAnsi="Times New Roman" w:cs="Times New Roman"/>
          </w:rPr>
          <w:t>thenic</w:t>
        </w:r>
      </w:ins>
      <w:ins w:id="159" w:author="Shawn Lewenza" w:date="2025-06-01T11:11:00Z" w16du:dateUtc="2025-06-01T17:11:00Z">
        <w:r w:rsidR="008B3CBE">
          <w:rPr>
            <w:rFonts w:ascii="Times New Roman" w:hAnsi="Times New Roman" w:cs="Times New Roman"/>
          </w:rPr>
          <w:t xml:space="preserve"> levels, but we </w:t>
        </w:r>
      </w:ins>
      <w:ins w:id="160" w:author="Shawn Lewenza" w:date="2025-06-05T18:12:00Z" w16du:dateUtc="2025-06-06T01:12:00Z">
        <w:r w:rsidR="00374542">
          <w:rPr>
            <w:rFonts w:ascii="Times New Roman" w:hAnsi="Times New Roman" w:cs="Times New Roman"/>
          </w:rPr>
          <w:t xml:space="preserve">are </w:t>
        </w:r>
      </w:ins>
      <w:ins w:id="161" w:author="Shawn Lewenza" w:date="2025-06-01T11:11:00Z" w16du:dateUtc="2025-06-01T17:11:00Z">
        <w:r w:rsidR="008B3CBE">
          <w:rPr>
            <w:rFonts w:ascii="Times New Roman" w:hAnsi="Times New Roman" w:cs="Times New Roman"/>
          </w:rPr>
          <w:t>proposing a</w:t>
        </w:r>
      </w:ins>
      <w:ins w:id="162" w:author="Shawn Lewenza" w:date="2025-06-01T11:13:00Z" w16du:dateUtc="2025-06-01T17:13:00Z">
        <w:r w:rsidR="002E4183">
          <w:rPr>
            <w:rFonts w:ascii="Times New Roman" w:hAnsi="Times New Roman" w:cs="Times New Roman"/>
          </w:rPr>
          <w:t xml:space="preserve"> </w:t>
        </w:r>
      </w:ins>
      <w:ins w:id="163" w:author="Shawn Lewenza" w:date="2025-06-01T11:14:00Z" w16du:dateUtc="2025-06-01T17:14:00Z">
        <w:r w:rsidR="002E4183">
          <w:rPr>
            <w:rFonts w:ascii="Times New Roman" w:hAnsi="Times New Roman" w:cs="Times New Roman"/>
          </w:rPr>
          <w:t>relatively simple</w:t>
        </w:r>
      </w:ins>
      <w:ins w:id="164" w:author="Shawn Lewenza" w:date="2025-06-01T11:11:00Z" w16du:dateUtc="2025-06-01T17:11:00Z">
        <w:r w:rsidR="008B3CBE">
          <w:rPr>
            <w:rFonts w:ascii="Times New Roman" w:hAnsi="Times New Roman" w:cs="Times New Roman"/>
          </w:rPr>
          <w:t xml:space="preserve"> additional ‘polishing’ step to further reduce to NA levels</w:t>
        </w:r>
        <w:r w:rsidR="001C26E4">
          <w:rPr>
            <w:rFonts w:ascii="Times New Roman" w:hAnsi="Times New Roman" w:cs="Times New Roman"/>
          </w:rPr>
          <w:t xml:space="preserve">. </w:t>
        </w:r>
      </w:ins>
    </w:p>
    <w:p w14:paraId="7ED439FC" w14:textId="77777777" w:rsidR="008B3CBE" w:rsidRDefault="008B3CBE" w:rsidP="001F744E">
      <w:pPr>
        <w:rPr>
          <w:ins w:id="165" w:author="Shawn Lewenza" w:date="2025-06-01T11:10:00Z" w16du:dateUtc="2025-06-01T17:10:00Z"/>
          <w:rFonts w:ascii="Times New Roman" w:hAnsi="Times New Roman" w:cs="Times New Roman"/>
        </w:rPr>
      </w:pPr>
    </w:p>
    <w:p w14:paraId="61A257C0" w14:textId="06E44914" w:rsidR="001F744E" w:rsidDel="00DD3E2F" w:rsidRDefault="001F744E" w:rsidP="001F744E">
      <w:pPr>
        <w:rPr>
          <w:del w:id="166" w:author="Shawn Lewenza" w:date="2025-06-05T18:16:00Z" w16du:dateUtc="2025-06-06T01:16:00Z"/>
          <w:rFonts w:ascii="Times New Roman" w:hAnsi="Times New Roman" w:cs="Times New Roman"/>
        </w:rPr>
      </w:pPr>
      <w:del w:id="167" w:author="Shawn Lewenza" w:date="2025-06-05T18:14:00Z" w16du:dateUtc="2025-06-06T01:14:00Z">
        <w:r w:rsidRPr="0069598F" w:rsidDel="00374542">
          <w:rPr>
            <w:rFonts w:ascii="Times New Roman" w:hAnsi="Times New Roman" w:cs="Times New Roman"/>
          </w:rPr>
          <w:delText xml:space="preserve"> </w:delText>
        </w:r>
      </w:del>
      <w:r w:rsidRPr="00374542">
        <w:rPr>
          <w:rFonts w:ascii="Times New Roman" w:hAnsi="Times New Roman" w:cs="Times New Roman"/>
        </w:rPr>
        <w:t xml:space="preserve">Luminous BioSolutions was founded by microbiologists specifically to accelerate such promising research into field-deployable, commercial applications for NA management. Unlike many advancements that remain primarily within academic institutions, our core mission is to provide an integrated and practical biological solution to the oil sands industry. This singular focus on NAs, from rapid detection to enhanced bioremediation and intelligent data analysis, provides us with deep, specialized expertise and a clear pathway to delivering tangible results in a complex operational ecosystem. </w:t>
      </w:r>
      <w:r w:rsidRPr="00ED3049">
        <w:rPr>
          <w:rFonts w:ascii="Times New Roman" w:hAnsi="Times New Roman" w:cs="Times New Roman"/>
          <w:highlight w:val="yellow"/>
          <w:rPrChange w:id="168" w:author="Shawn Lewenza" w:date="2025-06-06T11:46:00Z" w16du:dateUtc="2025-06-06T18:46:00Z">
            <w:rPr>
              <w:rFonts w:ascii="Times New Roman" w:hAnsi="Times New Roman" w:cs="Times New Roman"/>
            </w:rPr>
          </w:rPrChange>
        </w:rPr>
        <w:t>Our advantage stems not just from individual technological components, but from this dedicated, expert-driven mission to solve the NA challenge comprehensively.</w:t>
      </w:r>
    </w:p>
    <w:p w14:paraId="3F65EE05" w14:textId="77777777" w:rsidR="00DD3E2F" w:rsidRPr="0069598F" w:rsidRDefault="00DD3E2F" w:rsidP="001F744E">
      <w:pPr>
        <w:rPr>
          <w:ins w:id="169" w:author="Shawn Lewenza" w:date="2025-06-05T18:16:00Z" w16du:dateUtc="2025-06-06T01:16:00Z"/>
          <w:rFonts w:ascii="Times New Roman" w:hAnsi="Times New Roman" w:cs="Times New Roman"/>
        </w:rPr>
      </w:pPr>
    </w:p>
    <w:p w14:paraId="2C0D4681" w14:textId="77777777" w:rsidR="001F744E" w:rsidRPr="0069598F" w:rsidRDefault="001F744E" w:rsidP="001F744E">
      <w:pPr>
        <w:rPr>
          <w:rFonts w:ascii="Times New Roman" w:hAnsi="Times New Roman" w:cs="Times New Roman"/>
        </w:rPr>
      </w:pPr>
    </w:p>
    <w:p w14:paraId="14568FF8" w14:textId="44B68D43" w:rsidR="001F744E" w:rsidRPr="0069598F" w:rsidDel="00EB21F5" w:rsidRDefault="001F744E" w:rsidP="001F744E">
      <w:pPr>
        <w:rPr>
          <w:del w:id="170" w:author="Shawn Lewenza" w:date="2025-06-01T10:24:00Z" w16du:dateUtc="2025-06-01T16:24:00Z"/>
          <w:rFonts w:ascii="Times New Roman" w:hAnsi="Times New Roman" w:cs="Times New Roman"/>
        </w:rPr>
      </w:pPr>
      <w:r w:rsidRPr="00DD3E2F">
        <w:rPr>
          <w:rFonts w:ascii="Times New Roman" w:hAnsi="Times New Roman" w:cs="Times New Roman"/>
          <w:b/>
          <w:bCs/>
          <w:highlight w:val="lightGray"/>
          <w:rPrChange w:id="171" w:author="Shawn Lewenza" w:date="2025-06-05T18:17:00Z" w16du:dateUtc="2025-06-06T01:17:00Z">
            <w:rPr>
              <w:rFonts w:ascii="Times New Roman" w:hAnsi="Times New Roman" w:cs="Times New Roman"/>
              <w:b/>
              <w:bCs/>
            </w:rPr>
          </w:rPrChange>
        </w:rPr>
        <w:t>Current Status &amp; Project Advancement</w:t>
      </w:r>
      <w:r w:rsidR="00F877A5" w:rsidRPr="00DD3E2F">
        <w:rPr>
          <w:rFonts w:ascii="Times New Roman" w:hAnsi="Times New Roman" w:cs="Times New Roman"/>
          <w:highlight w:val="lightGray"/>
          <w:rPrChange w:id="172" w:author="Shawn Lewenza" w:date="2025-06-05T18:17:00Z" w16du:dateUtc="2025-06-06T01:17:00Z">
            <w:rPr>
              <w:rFonts w:ascii="Times New Roman" w:hAnsi="Times New Roman" w:cs="Times New Roman"/>
            </w:rPr>
          </w:rPrChange>
        </w:rPr>
        <w:t>.</w:t>
      </w:r>
      <w:r w:rsidRPr="0069598F">
        <w:rPr>
          <w:rFonts w:ascii="Times New Roman" w:hAnsi="Times New Roman" w:cs="Times New Roman"/>
        </w:rPr>
        <w:t> The foundational biosensor technology has achieved TRL 5-6, with</w:t>
      </w:r>
      <w:r w:rsidR="00F877A5">
        <w:rPr>
          <w:rFonts w:ascii="Times New Roman" w:hAnsi="Times New Roman" w:cs="Times New Roman"/>
        </w:rPr>
        <w:t xml:space="preserve"> testing and</w:t>
      </w:r>
      <w:r w:rsidRPr="0069598F">
        <w:rPr>
          <w:rFonts w:ascii="Times New Roman" w:hAnsi="Times New Roman" w:cs="Times New Roman"/>
        </w:rPr>
        <w:t xml:space="preserve"> validation </w:t>
      </w:r>
      <w:r w:rsidR="00F877A5">
        <w:rPr>
          <w:rFonts w:ascii="Times New Roman" w:hAnsi="Times New Roman" w:cs="Times New Roman"/>
        </w:rPr>
        <w:t>in water samples from small scale, pilot greenhouse mesocosm, and large scale constructed wetlands.</w:t>
      </w:r>
      <w:r w:rsidRPr="0069598F">
        <w:rPr>
          <w:rFonts w:ascii="Times New Roman" w:hAnsi="Times New Roman" w:cs="Times New Roman"/>
        </w:rPr>
        <w:t xml:space="preserve"> </w:t>
      </w:r>
      <w:r w:rsidR="00F877A5">
        <w:rPr>
          <w:rFonts w:ascii="Times New Roman" w:hAnsi="Times New Roman" w:cs="Times New Roman"/>
        </w:rPr>
        <w:t>The bioremediation technology has achieve</w:t>
      </w:r>
      <w:r w:rsidR="0021761B">
        <w:rPr>
          <w:rFonts w:ascii="Times New Roman" w:hAnsi="Times New Roman" w:cs="Times New Roman"/>
        </w:rPr>
        <w:t>d</w:t>
      </w:r>
      <w:r w:rsidR="00F877A5">
        <w:rPr>
          <w:rFonts w:ascii="Times New Roman" w:hAnsi="Times New Roman" w:cs="Times New Roman"/>
        </w:rPr>
        <w:t xml:space="preserve"> a TRL 4, as our NA biosensors have rapidly screened 1000s of potential NA degraders, </w:t>
      </w:r>
      <w:r w:rsidRPr="0069598F">
        <w:rPr>
          <w:rFonts w:ascii="Times New Roman" w:hAnsi="Times New Roman" w:cs="Times New Roman"/>
        </w:rPr>
        <w:t>and currently efforts are underway to characterize an optimal</w:t>
      </w:r>
      <w:r w:rsidR="00783C08">
        <w:rPr>
          <w:rFonts w:ascii="Times New Roman" w:hAnsi="Times New Roman" w:cs="Times New Roman"/>
        </w:rPr>
        <w:t>,</w:t>
      </w:r>
      <w:r w:rsidRPr="0069598F">
        <w:rPr>
          <w:rFonts w:ascii="Times New Roman" w:hAnsi="Times New Roman" w:cs="Times New Roman"/>
        </w:rPr>
        <w:t xml:space="preserve"> bacterial consortia for NA bioaugmentation. This ERA-funded project is designed to advance existing water treatment approaches to increase the efficiency of NA degradation to below toxic levels, although the regulations for water release are not currently defined. This ERA proposal would advance the integrated Luminous technology to TRL 7-8. This involves deploying and validating the bioaugmentation technology first in a </w:t>
      </w:r>
      <w:r w:rsidR="00D20876">
        <w:rPr>
          <w:rFonts w:ascii="Times New Roman" w:hAnsi="Times New Roman" w:cs="Times New Roman"/>
        </w:rPr>
        <w:t xml:space="preserve">lab scale </w:t>
      </w:r>
      <w:r w:rsidRPr="0069598F">
        <w:rPr>
          <w:rFonts w:ascii="Times New Roman" w:hAnsi="Times New Roman" w:cs="Times New Roman"/>
        </w:rPr>
        <w:t xml:space="preserve">mesocosm experimental water treatment system, </w:t>
      </w:r>
      <w:r w:rsidR="00D20876">
        <w:rPr>
          <w:rFonts w:ascii="Times New Roman" w:hAnsi="Times New Roman" w:cs="Times New Roman"/>
        </w:rPr>
        <w:t>and next in a</w:t>
      </w:r>
      <w:r w:rsidR="00232DF2">
        <w:rPr>
          <w:rFonts w:ascii="Times New Roman" w:hAnsi="Times New Roman" w:cs="Times New Roman"/>
        </w:rPr>
        <w:t xml:space="preserve"> medium/large scale</w:t>
      </w:r>
      <w:r w:rsidR="00D20876">
        <w:rPr>
          <w:rFonts w:ascii="Times New Roman" w:hAnsi="Times New Roman" w:cs="Times New Roman"/>
        </w:rPr>
        <w:t xml:space="preserve"> outdoor meso</w:t>
      </w:r>
      <w:r w:rsidR="00232DF2">
        <w:rPr>
          <w:rFonts w:ascii="Times New Roman" w:hAnsi="Times New Roman" w:cs="Times New Roman"/>
        </w:rPr>
        <w:t>cosm</w:t>
      </w:r>
      <w:r w:rsidRPr="0069598F">
        <w:rPr>
          <w:rFonts w:ascii="Times New Roman" w:hAnsi="Times New Roman" w:cs="Times New Roman"/>
        </w:rPr>
        <w:t xml:space="preserve"> pilot </w:t>
      </w:r>
      <w:r w:rsidR="00232DF2">
        <w:rPr>
          <w:rFonts w:ascii="Times New Roman" w:hAnsi="Times New Roman" w:cs="Times New Roman"/>
        </w:rPr>
        <w:t>test. If successful in these mesocosm systems,</w:t>
      </w:r>
      <w:r w:rsidR="00E67923">
        <w:rPr>
          <w:rFonts w:ascii="Times New Roman" w:hAnsi="Times New Roman" w:cs="Times New Roman"/>
        </w:rPr>
        <w:t xml:space="preserve"> this technology would then be ready to test within the</w:t>
      </w:r>
      <w:r w:rsidRPr="0069598F">
        <w:rPr>
          <w:rFonts w:ascii="Times New Roman" w:hAnsi="Times New Roman" w:cs="Times New Roman"/>
        </w:rPr>
        <w:t xml:space="preserve"> operational wetlands built by CNR or Imperial oil. We are very confident that a carefully selected </w:t>
      </w:r>
      <w:proofErr w:type="spellStart"/>
      <w:r w:rsidRPr="0069598F">
        <w:rPr>
          <w:rFonts w:ascii="Times New Roman" w:hAnsi="Times New Roman" w:cs="Times New Roman"/>
        </w:rPr>
        <w:t>bioaugmentataion</w:t>
      </w:r>
      <w:proofErr w:type="spellEnd"/>
      <w:r w:rsidRPr="0069598F">
        <w:rPr>
          <w:rFonts w:ascii="Times New Roman" w:hAnsi="Times New Roman" w:cs="Times New Roman"/>
        </w:rPr>
        <w:t xml:space="preserve"> approach </w:t>
      </w:r>
      <w:r w:rsidRPr="0069598F">
        <w:rPr>
          <w:rFonts w:ascii="Times New Roman" w:hAnsi="Times New Roman" w:cs="Times New Roman"/>
        </w:rPr>
        <w:lastRenderedPageBreak/>
        <w:t xml:space="preserve">will function as a productive treatment strategy, to improve NA remediation beyond the </w:t>
      </w:r>
      <w:del w:id="173" w:author="Shawn Lewenza" w:date="2025-06-06T11:47:00Z" w16du:dateUtc="2025-06-06T18:47:00Z">
        <w:r w:rsidRPr="0069598F" w:rsidDel="00ED3049">
          <w:rPr>
            <w:rFonts w:ascii="Times New Roman" w:hAnsi="Times New Roman" w:cs="Times New Roman"/>
          </w:rPr>
          <w:delText>capabilites</w:delText>
        </w:r>
      </w:del>
      <w:ins w:id="174" w:author="Shawn Lewenza" w:date="2025-06-06T11:47:00Z" w16du:dateUtc="2025-06-06T18:47:00Z">
        <w:r w:rsidR="00ED3049" w:rsidRPr="0069598F">
          <w:rPr>
            <w:rFonts w:ascii="Times New Roman" w:hAnsi="Times New Roman" w:cs="Times New Roman"/>
          </w:rPr>
          <w:t>capabilities</w:t>
        </w:r>
      </w:ins>
      <w:r w:rsidRPr="0069598F">
        <w:rPr>
          <w:rFonts w:ascii="Times New Roman" w:hAnsi="Times New Roman" w:cs="Times New Roman"/>
        </w:rPr>
        <w:t xml:space="preserve"> of other technologies. </w:t>
      </w:r>
    </w:p>
    <w:p w14:paraId="731028C9" w14:textId="77777777" w:rsidR="001F744E" w:rsidRPr="0069598F" w:rsidRDefault="001F744E" w:rsidP="001F744E">
      <w:pPr>
        <w:rPr>
          <w:rFonts w:ascii="Times New Roman" w:hAnsi="Times New Roman" w:cs="Times New Roman"/>
        </w:rPr>
      </w:pPr>
    </w:p>
    <w:p w14:paraId="4DF9A8A5" w14:textId="0DE7581F" w:rsidR="001F744E" w:rsidRPr="0069598F" w:rsidDel="00EB21F5" w:rsidRDefault="001F744E" w:rsidP="001F744E">
      <w:pPr>
        <w:rPr>
          <w:del w:id="175" w:author="Shawn Lewenza" w:date="2025-06-01T10:24:00Z" w16du:dateUtc="2025-06-01T16:24:00Z"/>
          <w:rFonts w:ascii="Times New Roman" w:hAnsi="Times New Roman" w:cs="Times New Roman"/>
        </w:rPr>
      </w:pPr>
      <w:r w:rsidRPr="00DD3E2F">
        <w:rPr>
          <w:rFonts w:ascii="Times New Roman" w:hAnsi="Times New Roman" w:cs="Times New Roman"/>
          <w:highlight w:val="lightGray"/>
          <w:rPrChange w:id="176" w:author="Shawn Lewenza" w:date="2025-06-05T18:17:00Z" w16du:dateUtc="2025-06-06T01:17:00Z">
            <w:rPr>
              <w:rFonts w:ascii="Times New Roman" w:hAnsi="Times New Roman" w:cs="Times New Roman"/>
              <w:highlight w:val="magenta"/>
            </w:rPr>
          </w:rPrChange>
        </w:rPr>
        <w:t>ERA's Role in Accelerating Commercialization</w:t>
      </w:r>
      <w:r w:rsidRPr="0069598F">
        <w:rPr>
          <w:rFonts w:ascii="Times New Roman" w:hAnsi="Times New Roman" w:cs="Times New Roman"/>
        </w:rPr>
        <w:t> </w:t>
      </w:r>
    </w:p>
    <w:p w14:paraId="7DC7A4EB" w14:textId="77777777" w:rsidR="001F744E" w:rsidRPr="0069598F" w:rsidRDefault="001F744E" w:rsidP="001F744E">
      <w:pPr>
        <w:rPr>
          <w:rFonts w:ascii="Times New Roman" w:hAnsi="Times New Roman" w:cs="Times New Roman"/>
        </w:rPr>
      </w:pPr>
    </w:p>
    <w:p w14:paraId="6F0EC98C" w14:textId="77777777" w:rsidR="001F744E" w:rsidRPr="0069598F" w:rsidDel="00EB21F5" w:rsidRDefault="001F744E" w:rsidP="001F744E">
      <w:pPr>
        <w:rPr>
          <w:del w:id="177" w:author="Shawn Lewenza" w:date="2025-06-01T10:24:00Z" w16du:dateUtc="2025-06-01T16:24:00Z"/>
          <w:rFonts w:ascii="Times New Roman" w:hAnsi="Times New Roman" w:cs="Times New Roman"/>
        </w:rPr>
      </w:pPr>
      <w:r w:rsidRPr="0069598F">
        <w:rPr>
          <w:rFonts w:ascii="Times New Roman" w:hAnsi="Times New Roman" w:cs="Times New Roman"/>
        </w:rPr>
        <w:t xml:space="preserve">ERA’s partnership is vital in enabling a specialized, expert-driven company like Luminous to translate deep scientific understanding of NA microbiology into a commercially viable, impactful solution for Alberta. </w:t>
      </w:r>
    </w:p>
    <w:p w14:paraId="2556FB91" w14:textId="77777777" w:rsidR="001F744E" w:rsidRPr="0069598F" w:rsidRDefault="001F744E" w:rsidP="001F744E">
      <w:pPr>
        <w:rPr>
          <w:rFonts w:ascii="Times New Roman" w:hAnsi="Times New Roman" w:cs="Times New Roman"/>
        </w:rPr>
      </w:pPr>
    </w:p>
    <w:p w14:paraId="14FDBF52" w14:textId="634D26E1" w:rsidR="001F744E" w:rsidRPr="00ED3049" w:rsidRDefault="001F744E" w:rsidP="001F744E">
      <w:pPr>
        <w:rPr>
          <w:rFonts w:ascii="Times New Roman" w:hAnsi="Times New Roman" w:cs="Times New Roman"/>
          <w:highlight w:val="yellow"/>
          <w:rPrChange w:id="178" w:author="Shawn Lewenza" w:date="2025-06-06T11:47:00Z" w16du:dateUtc="2025-06-06T18:47:00Z">
            <w:rPr>
              <w:rFonts w:ascii="Times New Roman" w:hAnsi="Times New Roman" w:cs="Times New Roman"/>
            </w:rPr>
          </w:rPrChange>
        </w:rPr>
      </w:pPr>
      <w:r w:rsidRPr="00ED3049">
        <w:rPr>
          <w:rFonts w:ascii="Times New Roman" w:hAnsi="Times New Roman" w:cs="Times New Roman"/>
          <w:highlight w:val="yellow"/>
          <w:rPrChange w:id="179" w:author="Shawn Lewenza" w:date="2025-06-06T11:47:00Z" w16du:dateUtc="2025-06-06T18:47:00Z">
            <w:rPr>
              <w:rFonts w:ascii="Times New Roman" w:hAnsi="Times New Roman" w:cs="Times New Roman"/>
            </w:rPr>
          </w:rPrChange>
        </w:rPr>
        <w:t>- Validate Field Performance &amp; Scalability: Bridge the gap from controlled lab environments to the complexities of operational tailings facilities, resolving uncertainties around performance in variable OSPW and at a larger scale.</w:t>
      </w:r>
    </w:p>
    <w:p w14:paraId="65A177DE" w14:textId="2FE60C61" w:rsidR="001F744E" w:rsidRPr="00ED3049" w:rsidRDefault="001F744E" w:rsidP="001F744E">
      <w:pPr>
        <w:rPr>
          <w:rFonts w:ascii="Times New Roman" w:hAnsi="Times New Roman" w:cs="Times New Roman"/>
          <w:highlight w:val="yellow"/>
          <w:rPrChange w:id="180" w:author="Shawn Lewenza" w:date="2025-06-06T11:47:00Z" w16du:dateUtc="2025-06-06T18:47:00Z">
            <w:rPr>
              <w:rFonts w:ascii="Times New Roman" w:hAnsi="Times New Roman" w:cs="Times New Roman"/>
            </w:rPr>
          </w:rPrChange>
        </w:rPr>
      </w:pPr>
      <w:r w:rsidRPr="00ED3049">
        <w:rPr>
          <w:rFonts w:ascii="Times New Roman" w:hAnsi="Times New Roman" w:cs="Times New Roman"/>
          <w:highlight w:val="yellow"/>
          <w:rPrChange w:id="181" w:author="Shawn Lewenza" w:date="2025-06-06T11:47:00Z" w16du:dateUtc="2025-06-06T18:47:00Z">
            <w:rPr>
              <w:rFonts w:ascii="Times New Roman" w:hAnsi="Times New Roman" w:cs="Times New Roman"/>
            </w:rPr>
          </w:rPrChange>
        </w:rPr>
        <w:t>- Generate Bankable Data: Produce the comprehensive, quantitative performance data required by industry operators for adoption and by the AER for regulatory consideration.</w:t>
      </w:r>
    </w:p>
    <w:p w14:paraId="7E8059A2" w14:textId="265951C9" w:rsidR="001F744E" w:rsidRPr="00ED3049" w:rsidRDefault="001F744E" w:rsidP="001F744E">
      <w:pPr>
        <w:rPr>
          <w:rFonts w:ascii="Times New Roman" w:hAnsi="Times New Roman" w:cs="Times New Roman"/>
          <w:highlight w:val="yellow"/>
          <w:rPrChange w:id="182" w:author="Shawn Lewenza" w:date="2025-06-06T11:47:00Z" w16du:dateUtc="2025-06-06T18:47:00Z">
            <w:rPr>
              <w:rFonts w:ascii="Times New Roman" w:hAnsi="Times New Roman" w:cs="Times New Roman"/>
            </w:rPr>
          </w:rPrChange>
        </w:rPr>
      </w:pPr>
      <w:r w:rsidRPr="00ED3049">
        <w:rPr>
          <w:rFonts w:ascii="Times New Roman" w:hAnsi="Times New Roman" w:cs="Times New Roman"/>
          <w:highlight w:val="yellow"/>
          <w:rPrChange w:id="183" w:author="Shawn Lewenza" w:date="2025-06-06T11:47:00Z" w16du:dateUtc="2025-06-06T18:47:00Z">
            <w:rPr>
              <w:rFonts w:ascii="Times New Roman" w:hAnsi="Times New Roman" w:cs="Times New Roman"/>
            </w:rPr>
          </w:rPrChange>
        </w:rPr>
        <w:t xml:space="preserve">- Optimize the Biological System: Utilize </w:t>
      </w:r>
      <w:proofErr w:type="spellStart"/>
      <w:ins w:id="184" w:author="Shawn Lewenza" w:date="2025-06-01T10:27:00Z" w16du:dateUtc="2025-06-01T16:27:00Z">
        <w:r w:rsidR="00DD706A" w:rsidRPr="00ED3049">
          <w:rPr>
            <w:rFonts w:ascii="Times New Roman" w:hAnsi="Times New Roman" w:cs="Times New Roman"/>
            <w:highlight w:val="yellow"/>
            <w:rPrChange w:id="185" w:author="Shawn Lewenza" w:date="2025-06-06T11:47:00Z" w16du:dateUtc="2025-06-06T18:47:00Z">
              <w:rPr>
                <w:rFonts w:ascii="Times New Roman" w:hAnsi="Times New Roman" w:cs="Times New Roman"/>
              </w:rPr>
            </w:rPrChange>
          </w:rPr>
          <w:t>mescosm</w:t>
        </w:r>
        <w:proofErr w:type="spellEnd"/>
        <w:r w:rsidR="00DD706A" w:rsidRPr="00ED3049">
          <w:rPr>
            <w:rFonts w:ascii="Times New Roman" w:hAnsi="Times New Roman" w:cs="Times New Roman"/>
            <w:highlight w:val="yellow"/>
            <w:rPrChange w:id="186" w:author="Shawn Lewenza" w:date="2025-06-06T11:47:00Z" w16du:dateUtc="2025-06-06T18:47:00Z">
              <w:rPr>
                <w:rFonts w:ascii="Times New Roman" w:hAnsi="Times New Roman" w:cs="Times New Roman"/>
              </w:rPr>
            </w:rPrChange>
          </w:rPr>
          <w:t xml:space="preserve"> water treatment </w:t>
        </w:r>
      </w:ins>
      <w:del w:id="187" w:author="Shawn Lewenza" w:date="2025-06-01T10:27:00Z" w16du:dateUtc="2025-06-01T16:27:00Z">
        <w:r w:rsidRPr="00ED3049" w:rsidDel="00DD706A">
          <w:rPr>
            <w:rFonts w:ascii="Times New Roman" w:hAnsi="Times New Roman" w:cs="Times New Roman"/>
            <w:highlight w:val="yellow"/>
            <w:rPrChange w:id="188" w:author="Shawn Lewenza" w:date="2025-06-06T11:47:00Z" w16du:dateUtc="2025-06-06T18:47:00Z">
              <w:rPr>
                <w:rFonts w:ascii="Times New Roman" w:hAnsi="Times New Roman" w:cs="Times New Roman"/>
              </w:rPr>
            </w:rPrChange>
          </w:rPr>
          <w:delText xml:space="preserve">field </w:delText>
        </w:r>
      </w:del>
      <w:r w:rsidRPr="00ED3049">
        <w:rPr>
          <w:rFonts w:ascii="Times New Roman" w:hAnsi="Times New Roman" w:cs="Times New Roman"/>
          <w:highlight w:val="yellow"/>
          <w:rPrChange w:id="189" w:author="Shawn Lewenza" w:date="2025-06-06T11:47:00Z" w16du:dateUtc="2025-06-06T18:47:00Z">
            <w:rPr>
              <w:rFonts w:ascii="Times New Roman" w:hAnsi="Times New Roman" w:cs="Times New Roman"/>
            </w:rPr>
          </w:rPrChange>
        </w:rPr>
        <w:t>data to</w:t>
      </w:r>
      <w:ins w:id="190" w:author="Shawn Lewenza" w:date="2025-06-01T10:27:00Z" w16du:dateUtc="2025-06-01T16:27:00Z">
        <w:r w:rsidR="006A53AF" w:rsidRPr="00ED3049">
          <w:rPr>
            <w:rFonts w:ascii="Times New Roman" w:hAnsi="Times New Roman" w:cs="Times New Roman"/>
            <w:highlight w:val="yellow"/>
            <w:rPrChange w:id="191" w:author="Shawn Lewenza" w:date="2025-06-06T11:47:00Z" w16du:dateUtc="2025-06-06T18:47:00Z">
              <w:rPr>
                <w:rFonts w:ascii="Times New Roman" w:hAnsi="Times New Roman" w:cs="Times New Roman"/>
              </w:rPr>
            </w:rPrChange>
          </w:rPr>
          <w:t xml:space="preserve"> validate</w:t>
        </w:r>
      </w:ins>
      <w:del w:id="192" w:author="Shawn Lewenza" w:date="2025-06-01T10:27:00Z" w16du:dateUtc="2025-06-01T16:27:00Z">
        <w:r w:rsidRPr="00ED3049" w:rsidDel="006A53AF">
          <w:rPr>
            <w:rFonts w:ascii="Times New Roman" w:hAnsi="Times New Roman" w:cs="Times New Roman"/>
            <w:highlight w:val="yellow"/>
            <w:rPrChange w:id="193" w:author="Shawn Lewenza" w:date="2025-06-06T11:47:00Z" w16du:dateUtc="2025-06-06T18:47:00Z">
              <w:rPr>
                <w:rFonts w:ascii="Times New Roman" w:hAnsi="Times New Roman" w:cs="Times New Roman"/>
              </w:rPr>
            </w:rPrChange>
          </w:rPr>
          <w:delText xml:space="preserve"> refine</w:delText>
        </w:r>
      </w:del>
      <w:r w:rsidRPr="00ED3049">
        <w:rPr>
          <w:rFonts w:ascii="Times New Roman" w:hAnsi="Times New Roman" w:cs="Times New Roman"/>
          <w:highlight w:val="yellow"/>
          <w:rPrChange w:id="194" w:author="Shawn Lewenza" w:date="2025-06-06T11:47:00Z" w16du:dateUtc="2025-06-06T18:47:00Z">
            <w:rPr>
              <w:rFonts w:ascii="Times New Roman" w:hAnsi="Times New Roman" w:cs="Times New Roman"/>
            </w:rPr>
          </w:rPrChange>
        </w:rPr>
        <w:t xml:space="preserve"> biosensor deployment, </w:t>
      </w:r>
      <w:ins w:id="195" w:author="Shawn Lewenza" w:date="2025-06-01T10:27:00Z" w16du:dateUtc="2025-06-01T16:27:00Z">
        <w:r w:rsidR="006A53AF" w:rsidRPr="00ED3049">
          <w:rPr>
            <w:rFonts w:ascii="Times New Roman" w:hAnsi="Times New Roman" w:cs="Times New Roman"/>
            <w:highlight w:val="yellow"/>
            <w:rPrChange w:id="196" w:author="Shawn Lewenza" w:date="2025-06-06T11:47:00Z" w16du:dateUtc="2025-06-06T18:47:00Z">
              <w:rPr>
                <w:rFonts w:ascii="Times New Roman" w:hAnsi="Times New Roman" w:cs="Times New Roman"/>
              </w:rPr>
            </w:rPrChange>
          </w:rPr>
          <w:t xml:space="preserve">to </w:t>
        </w:r>
      </w:ins>
      <w:r w:rsidRPr="00ED3049">
        <w:rPr>
          <w:rFonts w:ascii="Times New Roman" w:hAnsi="Times New Roman" w:cs="Times New Roman"/>
          <w:highlight w:val="yellow"/>
          <w:rPrChange w:id="197" w:author="Shawn Lewenza" w:date="2025-06-06T11:47:00Z" w16du:dateUtc="2025-06-06T18:47:00Z">
            <w:rPr>
              <w:rFonts w:ascii="Times New Roman" w:hAnsi="Times New Roman" w:cs="Times New Roman"/>
            </w:rPr>
          </w:rPrChange>
        </w:rPr>
        <w:t>optimize the selection and application of bioremediation cultures</w:t>
      </w:r>
      <w:del w:id="198" w:author="Shawn Lewenza" w:date="2025-06-01T10:27:00Z" w16du:dateUtc="2025-06-01T16:27:00Z">
        <w:r w:rsidRPr="00ED3049" w:rsidDel="006A53AF">
          <w:rPr>
            <w:rFonts w:ascii="Times New Roman" w:hAnsi="Times New Roman" w:cs="Times New Roman"/>
            <w:highlight w:val="yellow"/>
            <w:rPrChange w:id="199" w:author="Shawn Lewenza" w:date="2025-06-06T11:47:00Z" w16du:dateUtc="2025-06-06T18:47:00Z">
              <w:rPr>
                <w:rFonts w:ascii="Times New Roman" w:hAnsi="Times New Roman" w:cs="Times New Roman"/>
              </w:rPr>
            </w:rPrChange>
          </w:rPr>
          <w:delText xml:space="preserve"> (or biostimulation parameters)</w:delText>
        </w:r>
      </w:del>
      <w:r w:rsidRPr="00ED3049">
        <w:rPr>
          <w:rFonts w:ascii="Times New Roman" w:hAnsi="Times New Roman" w:cs="Times New Roman"/>
          <w:highlight w:val="yellow"/>
          <w:rPrChange w:id="200" w:author="Shawn Lewenza" w:date="2025-06-06T11:47:00Z" w16du:dateUtc="2025-06-06T18:47:00Z">
            <w:rPr>
              <w:rFonts w:ascii="Times New Roman" w:hAnsi="Times New Roman" w:cs="Times New Roman"/>
            </w:rPr>
          </w:rPrChange>
        </w:rPr>
        <w:t>, and enhance the predictive capabilities of the data platform.</w:t>
      </w:r>
    </w:p>
    <w:p w14:paraId="1CFBA1D3" w14:textId="175B5FFD" w:rsidR="001F744E" w:rsidRPr="0069598F" w:rsidRDefault="001F744E" w:rsidP="001F744E">
      <w:pPr>
        <w:rPr>
          <w:rFonts w:ascii="Times New Roman" w:hAnsi="Times New Roman" w:cs="Times New Roman"/>
        </w:rPr>
      </w:pPr>
      <w:r w:rsidRPr="00ED3049">
        <w:rPr>
          <w:rFonts w:ascii="Times New Roman" w:hAnsi="Times New Roman" w:cs="Times New Roman"/>
          <w:highlight w:val="yellow"/>
          <w:rPrChange w:id="201" w:author="Shawn Lewenza" w:date="2025-06-06T11:47:00Z" w16du:dateUtc="2025-06-06T18:47:00Z">
            <w:rPr>
              <w:rFonts w:ascii="Times New Roman" w:hAnsi="Times New Roman" w:cs="Times New Roman"/>
            </w:rPr>
          </w:rPrChange>
        </w:rPr>
        <w:t>- Catalyze a Sustainable Solution: Support the advancement of a biological solution that offers significant environmental (reduced toxicity, enabling reclamation) and economic (lower monitoring and potentially remediation costs) advantages over conventional chemical/mechanical strategies, aligning with industry's need for effective and sustainable technologies. This project, with ERA's support, will de-risk key technical and operational aspects, significantly accelerating the path to commercial deployment of a uniquely integrated biological solution for NA management.</w:t>
      </w:r>
    </w:p>
    <w:p w14:paraId="7C7BECCC" w14:textId="77777777" w:rsidR="001F744E" w:rsidRPr="0069598F" w:rsidRDefault="001F744E" w:rsidP="001F744E">
      <w:pPr>
        <w:rPr>
          <w:rFonts w:ascii="Times New Roman" w:hAnsi="Times New Roman" w:cs="Times New Roman"/>
        </w:rPr>
      </w:pPr>
    </w:p>
    <w:p w14:paraId="39384373" w14:textId="77777777" w:rsidR="001F744E" w:rsidRDefault="001F744E" w:rsidP="001F744E">
      <w:pPr>
        <w:rPr>
          <w:rFonts w:ascii="Times New Roman" w:hAnsi="Times New Roman" w:cs="Times New Roman"/>
        </w:rPr>
      </w:pPr>
      <w:r w:rsidRPr="00DD3E2F">
        <w:rPr>
          <w:rFonts w:ascii="Times New Roman" w:hAnsi="Times New Roman" w:cs="Times New Roman"/>
          <w:highlight w:val="magenta"/>
          <w:rPrChange w:id="202" w:author="Shawn Lewenza" w:date="2025-06-05T18:17:00Z" w16du:dateUtc="2025-06-06T01:17:00Z">
            <w:rPr>
              <w:rFonts w:ascii="Times New Roman" w:hAnsi="Times New Roman" w:cs="Times New Roman"/>
            </w:rPr>
          </w:rPrChange>
        </w:rPr>
        <w:t># 2. Implementation Plan</w:t>
      </w:r>
    </w:p>
    <w:p w14:paraId="12256087" w14:textId="32C55ADC"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Provide</w:t>
      </w:r>
      <w:proofErr w:type="gramEnd"/>
      <w:r w:rsidRPr="00883219">
        <w:rPr>
          <w:rFonts w:ascii="Times New Roman" w:hAnsi="Times New Roman" w:cs="Times New Roman"/>
          <w:sz w:val="20"/>
          <w:szCs w:val="20"/>
          <w:highlight w:val="lightGray"/>
        </w:rPr>
        <w:t xml:space="preserve"> a description of the overall objectives, work scope, and deliverables for the proposed project.</w:t>
      </w:r>
    </w:p>
    <w:p w14:paraId="51E86760" w14:textId="4436A1D4"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Clearly</w:t>
      </w:r>
      <w:proofErr w:type="gramEnd"/>
      <w:r w:rsidRPr="00883219">
        <w:rPr>
          <w:rFonts w:ascii="Times New Roman" w:hAnsi="Times New Roman" w:cs="Times New Roman"/>
          <w:sz w:val="20"/>
          <w:szCs w:val="20"/>
          <w:highlight w:val="lightGray"/>
        </w:rPr>
        <w:t xml:space="preserve"> describe the nature of the prototype, pilot, demonstration, or first-of-kind deployment proposed, including the size/scale and the relevance to the anticipated fully commercial system (e.g. 1:10 commercial scale).</w:t>
      </w:r>
    </w:p>
    <w:p w14:paraId="3A9B931C" w14:textId="41E09CA1"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List</w:t>
      </w:r>
      <w:proofErr w:type="gramEnd"/>
      <w:r w:rsidRPr="00883219">
        <w:rPr>
          <w:rFonts w:ascii="Times New Roman" w:hAnsi="Times New Roman" w:cs="Times New Roman"/>
          <w:sz w:val="20"/>
          <w:szCs w:val="20"/>
          <w:highlight w:val="lightGray"/>
        </w:rPr>
        <w:t xml:space="preserve"> the specific location(s) of project activities.</w:t>
      </w:r>
    </w:p>
    <w:p w14:paraId="06325A91" w14:textId="321D6D78"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Provide</w:t>
      </w:r>
      <w:proofErr w:type="gramEnd"/>
      <w:r w:rsidRPr="00883219">
        <w:rPr>
          <w:rFonts w:ascii="Times New Roman" w:hAnsi="Times New Roman" w:cs="Times New Roman"/>
          <w:sz w:val="20"/>
          <w:szCs w:val="20"/>
          <w:highlight w:val="lightGray"/>
        </w:rPr>
        <w:t xml:space="preserve"> an overview of the project work plan, indicating major project milestones and anticipated timeline for completion of each milestone. Please fill in and follow the Milestone Summary Table template at the end of this document. This table does not form part of the 10-page limit and may be attached separately.</w:t>
      </w:r>
    </w:p>
    <w:p w14:paraId="412E5D7F" w14:textId="3F015EA7"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Provide</w:t>
      </w:r>
      <w:proofErr w:type="gramEnd"/>
      <w:r w:rsidRPr="00883219">
        <w:rPr>
          <w:rFonts w:ascii="Times New Roman" w:hAnsi="Times New Roman" w:cs="Times New Roman"/>
          <w:sz w:val="20"/>
          <w:szCs w:val="20"/>
          <w:highlight w:val="lightGray"/>
        </w:rPr>
        <w:t xml:space="preserve"> a summary budget for the proposed project according to the milestones in the work plan. Clearly identify the total budget for the project.</w:t>
      </w:r>
    </w:p>
    <w:p w14:paraId="7E0EB58A" w14:textId="1444B57E"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List</w:t>
      </w:r>
      <w:proofErr w:type="gramEnd"/>
      <w:r w:rsidRPr="00883219">
        <w:rPr>
          <w:rFonts w:ascii="Times New Roman" w:hAnsi="Times New Roman" w:cs="Times New Roman"/>
          <w:sz w:val="20"/>
          <w:szCs w:val="20"/>
          <w:highlight w:val="lightGray"/>
        </w:rPr>
        <w:t xml:space="preserve"> the organization(s) involved in the project consortium, their roles, status (confirmed, in discussion, etc.) and the overall project execution structure.</w:t>
      </w:r>
    </w:p>
    <w:p w14:paraId="53F5A368" w14:textId="4CE5B3B3"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lastRenderedPageBreak/>
        <w:t>·  Identify</w:t>
      </w:r>
      <w:proofErr w:type="gramEnd"/>
      <w:r w:rsidRPr="00883219">
        <w:rPr>
          <w:rFonts w:ascii="Times New Roman" w:hAnsi="Times New Roman" w:cs="Times New Roman"/>
          <w:sz w:val="20"/>
          <w:szCs w:val="20"/>
          <w:highlight w:val="lightGray"/>
        </w:rPr>
        <w:t xml:space="preserve"> the core team members who will carry out and/or support the project and outline their relevant expertise and experience, including those within the applicant organization and partnering organizations.</w:t>
      </w:r>
    </w:p>
    <w:p w14:paraId="0ED39730" w14:textId="5BBAEBAB"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Using</w:t>
      </w:r>
      <w:proofErr w:type="gramEnd"/>
      <w:r w:rsidRPr="00883219">
        <w:rPr>
          <w:rFonts w:ascii="Times New Roman" w:hAnsi="Times New Roman" w:cs="Times New Roman"/>
          <w:sz w:val="20"/>
          <w:szCs w:val="20"/>
          <w:highlight w:val="lightGray"/>
        </w:rPr>
        <w:t xml:space="preserve"> the table below, identify all confirmed and anticipated financial contributors to the project, including the funding amount and the </w:t>
      </w:r>
      <w:proofErr w:type="gramStart"/>
      <w:r w:rsidRPr="00883219">
        <w:rPr>
          <w:rFonts w:ascii="Times New Roman" w:hAnsi="Times New Roman" w:cs="Times New Roman"/>
          <w:sz w:val="20"/>
          <w:szCs w:val="20"/>
          <w:highlight w:val="lightGray"/>
        </w:rPr>
        <w:t>current status</w:t>
      </w:r>
      <w:proofErr w:type="gramEnd"/>
      <w:r w:rsidRPr="00883219">
        <w:rPr>
          <w:rFonts w:ascii="Times New Roman" w:hAnsi="Times New Roman" w:cs="Times New Roman"/>
          <w:sz w:val="20"/>
          <w:szCs w:val="20"/>
          <w:highlight w:val="lightGray"/>
        </w:rPr>
        <w:t xml:space="preserve"> for each source. Add or subtract rows as necessary.</w:t>
      </w:r>
    </w:p>
    <w:p w14:paraId="69769ED3" w14:textId="294EFBBB"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Describe</w:t>
      </w:r>
      <w:proofErr w:type="gramEnd"/>
      <w:r w:rsidRPr="00883219">
        <w:rPr>
          <w:rFonts w:ascii="Times New Roman" w:hAnsi="Times New Roman" w:cs="Times New Roman"/>
          <w:sz w:val="20"/>
          <w:szCs w:val="20"/>
          <w:highlight w:val="lightGray"/>
        </w:rPr>
        <w:t xml:space="preserve"> </w:t>
      </w:r>
      <w:proofErr w:type="gramStart"/>
      <w:r w:rsidRPr="00883219">
        <w:rPr>
          <w:rFonts w:ascii="Times New Roman" w:hAnsi="Times New Roman" w:cs="Times New Roman"/>
          <w:sz w:val="20"/>
          <w:szCs w:val="20"/>
          <w:highlight w:val="lightGray"/>
        </w:rPr>
        <w:t>the overall plan</w:t>
      </w:r>
      <w:proofErr w:type="gramEnd"/>
      <w:r w:rsidRPr="00883219">
        <w:rPr>
          <w:rFonts w:ascii="Times New Roman" w:hAnsi="Times New Roman" w:cs="Times New Roman"/>
          <w:sz w:val="20"/>
          <w:szCs w:val="20"/>
          <w:highlight w:val="lightGray"/>
        </w:rPr>
        <w:t xml:space="preserve"> for financing the project and the estimated timelines for securing funds. Please ensure that this description aligns with the sources of funding listed in the Grant Manager.</w:t>
      </w:r>
    </w:p>
    <w:p w14:paraId="589165EA" w14:textId="0FE706B6"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Summarize</w:t>
      </w:r>
      <w:proofErr w:type="gramEnd"/>
      <w:r w:rsidRPr="00883219">
        <w:rPr>
          <w:rFonts w:ascii="Times New Roman" w:hAnsi="Times New Roman" w:cs="Times New Roman"/>
          <w:sz w:val="20"/>
          <w:szCs w:val="20"/>
          <w:highlight w:val="lightGray"/>
        </w:rPr>
        <w:t xml:space="preserve"> the line of sight from the </w:t>
      </w:r>
      <w:proofErr w:type="gramStart"/>
      <w:r w:rsidRPr="00883219">
        <w:rPr>
          <w:rFonts w:ascii="Times New Roman" w:hAnsi="Times New Roman" w:cs="Times New Roman"/>
          <w:sz w:val="20"/>
          <w:szCs w:val="20"/>
          <w:highlight w:val="lightGray"/>
        </w:rPr>
        <w:t>current status</w:t>
      </w:r>
      <w:proofErr w:type="gramEnd"/>
      <w:r w:rsidRPr="00883219">
        <w:rPr>
          <w:rFonts w:ascii="Times New Roman" w:hAnsi="Times New Roman" w:cs="Times New Roman"/>
          <w:sz w:val="20"/>
          <w:szCs w:val="20"/>
          <w:highlight w:val="lightGray"/>
        </w:rPr>
        <w:t xml:space="preserve"> to the beginning of major project activities, including any required internal approvals, budgeting, site selection, agreements, permitting, studies, and similar factors.</w:t>
      </w:r>
    </w:p>
    <w:p w14:paraId="597452AD" w14:textId="67FA54B2" w:rsidR="00883219" w:rsidRPr="00883219" w:rsidRDefault="00883219" w:rsidP="00883219">
      <w:pPr>
        <w:rPr>
          <w:rFonts w:ascii="Times New Roman" w:hAnsi="Times New Roman" w:cs="Times New Roman"/>
          <w:sz w:val="20"/>
          <w:szCs w:val="20"/>
          <w:highlight w:val="lightGray"/>
        </w:rPr>
      </w:pPr>
      <w:proofErr w:type="gramStart"/>
      <w:r w:rsidRPr="00883219">
        <w:rPr>
          <w:rFonts w:ascii="Times New Roman" w:hAnsi="Times New Roman" w:cs="Times New Roman"/>
          <w:sz w:val="20"/>
          <w:szCs w:val="20"/>
          <w:highlight w:val="lightGray"/>
        </w:rPr>
        <w:t>·  Provide</w:t>
      </w:r>
      <w:proofErr w:type="gramEnd"/>
      <w:r w:rsidRPr="00883219">
        <w:rPr>
          <w:rFonts w:ascii="Times New Roman" w:hAnsi="Times New Roman" w:cs="Times New Roman"/>
          <w:sz w:val="20"/>
          <w:szCs w:val="20"/>
          <w:highlight w:val="lightGray"/>
        </w:rPr>
        <w:t xml:space="preserve"> a brief overview of the key risks that could result in delay or failure of the project, and the plan for risk mitigation.</w:t>
      </w:r>
    </w:p>
    <w:p w14:paraId="191184E2" w14:textId="5E94AE48" w:rsidR="00883219" w:rsidRPr="00883219" w:rsidRDefault="00883219" w:rsidP="00883219">
      <w:pPr>
        <w:rPr>
          <w:rFonts w:ascii="Times New Roman" w:hAnsi="Times New Roman" w:cs="Times New Roman"/>
          <w:sz w:val="20"/>
          <w:szCs w:val="20"/>
        </w:rPr>
      </w:pPr>
      <w:proofErr w:type="gramStart"/>
      <w:r w:rsidRPr="00883219">
        <w:rPr>
          <w:rFonts w:ascii="Times New Roman" w:hAnsi="Times New Roman" w:cs="Times New Roman"/>
          <w:sz w:val="20"/>
          <w:szCs w:val="20"/>
          <w:highlight w:val="lightGray"/>
        </w:rPr>
        <w:t>·  Explain</w:t>
      </w:r>
      <w:proofErr w:type="gramEnd"/>
      <w:r w:rsidRPr="00883219">
        <w:rPr>
          <w:rFonts w:ascii="Times New Roman" w:hAnsi="Times New Roman" w:cs="Times New Roman"/>
          <w:sz w:val="20"/>
          <w:szCs w:val="20"/>
          <w:highlight w:val="lightGray"/>
        </w:rPr>
        <w:t xml:space="preserve"> why ERA funding is being requested. Describe what risks and/or barriers ERA funding mitigates and justify the funding amount requested from ERA.</w:t>
      </w:r>
    </w:p>
    <w:p w14:paraId="3E80577D" w14:textId="77777777" w:rsidR="001F744E" w:rsidRPr="0069598F" w:rsidRDefault="001F744E" w:rsidP="001F744E">
      <w:pPr>
        <w:rPr>
          <w:rFonts w:ascii="Times New Roman" w:hAnsi="Times New Roman" w:cs="Times New Roman"/>
        </w:rPr>
      </w:pPr>
    </w:p>
    <w:p w14:paraId="5CA91F8A" w14:textId="3D37D443" w:rsidR="001F744E" w:rsidRPr="0069598F" w:rsidDel="003A5E90" w:rsidRDefault="001F744E" w:rsidP="001F744E">
      <w:pPr>
        <w:rPr>
          <w:del w:id="203" w:author="Shawn Lewenza" w:date="2025-05-31T18:23:00Z" w16du:dateUtc="2025-06-01T00:23:00Z"/>
          <w:rFonts w:ascii="Times New Roman" w:hAnsi="Times New Roman" w:cs="Times New Roman"/>
        </w:rPr>
      </w:pPr>
      <w:del w:id="204" w:author="Shawn Lewenza" w:date="2025-05-31T18:23:00Z" w16du:dateUtc="2025-06-01T00:23:00Z">
        <w:r w:rsidRPr="0069598F" w:rsidDel="003A5E90">
          <w:rPr>
            <w:rFonts w:ascii="Times New Roman" w:hAnsi="Times New Roman" w:cs="Times New Roman"/>
          </w:rPr>
          <w:delText>Our Implementation Plan is built on a staged, iterative methodology, moving from controlled mesocosm environments to operational field pilots. This scientifically grounded approach ensures systematic de-risking, allows for cost-effective optimization at each step, and validates the modular scalability of our integrated Naphthenic Acid (NA) management platform, ensuring a high probability of success in addressing this critical challenge for Alberta's oil sands.</w:delText>
        </w:r>
      </w:del>
    </w:p>
    <w:p w14:paraId="5F2BD5C3" w14:textId="77777777" w:rsidR="001F744E" w:rsidRPr="0069598F" w:rsidRDefault="001F744E" w:rsidP="001F744E">
      <w:pPr>
        <w:rPr>
          <w:rFonts w:ascii="Times New Roman" w:hAnsi="Times New Roman" w:cs="Times New Roman"/>
        </w:rPr>
      </w:pPr>
    </w:p>
    <w:p w14:paraId="2FB47182" w14:textId="3122744C" w:rsidR="001F744E" w:rsidRPr="0069598F" w:rsidDel="003A5E90" w:rsidRDefault="001F744E" w:rsidP="001F744E">
      <w:pPr>
        <w:rPr>
          <w:del w:id="205" w:author="Shawn Lewenza" w:date="2025-05-31T18:23:00Z" w16du:dateUtc="2025-06-01T00:23:00Z"/>
          <w:rFonts w:ascii="Times New Roman" w:hAnsi="Times New Roman" w:cs="Times New Roman"/>
        </w:rPr>
      </w:pPr>
      <w:r w:rsidRPr="007C266C">
        <w:rPr>
          <w:rFonts w:ascii="Times New Roman" w:hAnsi="Times New Roman" w:cs="Times New Roman"/>
          <w:highlight w:val="magenta"/>
        </w:rPr>
        <w:t>Overall Objectives, Work Scope, and Deliverables</w:t>
      </w:r>
    </w:p>
    <w:p w14:paraId="38734FA2" w14:textId="77777777" w:rsidR="001F744E" w:rsidRPr="0069598F" w:rsidRDefault="001F744E" w:rsidP="001F744E">
      <w:pPr>
        <w:rPr>
          <w:rFonts w:ascii="Times New Roman" w:hAnsi="Times New Roman" w:cs="Times New Roman"/>
        </w:rPr>
      </w:pPr>
    </w:p>
    <w:p w14:paraId="3AC2D7AA" w14:textId="077ADE19" w:rsidR="001F744E" w:rsidRPr="0069598F" w:rsidDel="003A5E90" w:rsidRDefault="001F744E" w:rsidP="001F744E">
      <w:pPr>
        <w:rPr>
          <w:del w:id="206" w:author="Shawn Lewenza" w:date="2025-05-31T18:23:00Z" w16du:dateUtc="2025-06-01T00:23:00Z"/>
          <w:rFonts w:ascii="Times New Roman" w:hAnsi="Times New Roman" w:cs="Times New Roman"/>
        </w:rPr>
      </w:pPr>
      <w:del w:id="207" w:author="Shawn Lewenza" w:date="2025-05-31T18:23:00Z" w16du:dateUtc="2025-06-01T00:23:00Z">
        <w:r w:rsidRPr="0069598F" w:rsidDel="003A5E90">
          <w:rPr>
            <w:rFonts w:ascii="Times New Roman" w:hAnsi="Times New Roman" w:cs="Times New Roman"/>
          </w:rPr>
          <w:delText>The overarching goal is to demonstrate and validate the Luminous BioSolutions platform as a technically robust, environmentally sound, and economically viable solution for managing NAs in oil sands process-affected water (OSPW).</w:delText>
        </w:r>
      </w:del>
    </w:p>
    <w:p w14:paraId="5FD8581E" w14:textId="77777777" w:rsidR="001F744E" w:rsidRPr="0069598F" w:rsidDel="003A5E90" w:rsidRDefault="001F744E" w:rsidP="001F744E">
      <w:pPr>
        <w:rPr>
          <w:del w:id="208" w:author="Shawn Lewenza" w:date="2025-05-31T18:23:00Z" w16du:dateUtc="2025-06-01T00:23:00Z"/>
          <w:rFonts w:ascii="Times New Roman" w:hAnsi="Times New Roman" w:cs="Times New Roman"/>
        </w:rPr>
      </w:pPr>
    </w:p>
    <w:p w14:paraId="09B95C0E" w14:textId="17E29609" w:rsidR="001F744E" w:rsidRPr="0069598F" w:rsidDel="003A5E90" w:rsidRDefault="001F744E" w:rsidP="001F744E">
      <w:pPr>
        <w:rPr>
          <w:del w:id="209" w:author="Shawn Lewenza" w:date="2025-05-31T18:23:00Z" w16du:dateUtc="2025-06-01T00:23:00Z"/>
          <w:rFonts w:ascii="Times New Roman" w:hAnsi="Times New Roman" w:cs="Times New Roman"/>
        </w:rPr>
      </w:pPr>
      <w:r w:rsidRPr="0069598F">
        <w:rPr>
          <w:rFonts w:ascii="Times New Roman" w:hAnsi="Times New Roman" w:cs="Times New Roman"/>
        </w:rPr>
        <w:t>Key Project Objectives:</w:t>
      </w:r>
    </w:p>
    <w:p w14:paraId="270D40CE" w14:textId="77777777" w:rsidR="001F744E" w:rsidRPr="0069598F" w:rsidRDefault="001F744E" w:rsidP="001F744E">
      <w:pPr>
        <w:rPr>
          <w:rFonts w:ascii="Times New Roman" w:hAnsi="Times New Roman" w:cs="Times New Roman"/>
        </w:rPr>
      </w:pPr>
    </w:p>
    <w:p w14:paraId="5F2957BC" w14:textId="77777777" w:rsidR="009D11C7" w:rsidRDefault="009D11C7" w:rsidP="00743E3E">
      <w:pPr>
        <w:pStyle w:val="ListParagraph"/>
        <w:numPr>
          <w:ilvl w:val="0"/>
          <w:numId w:val="1"/>
        </w:numPr>
        <w:ind w:left="0" w:firstLine="0"/>
        <w:rPr>
          <w:ins w:id="210" w:author="Shawn Lewenza" w:date="2025-06-06T12:52:00Z" w16du:dateUtc="2025-06-06T19:52:00Z"/>
          <w:rFonts w:ascii="Times New Roman" w:hAnsi="Times New Roman" w:cs="Times New Roman"/>
        </w:rPr>
      </w:pPr>
      <w:ins w:id="211" w:author="Shawn Lewenza" w:date="2025-06-06T12:51:00Z" w16du:dateUtc="2025-06-06T19:51:00Z">
        <w:r>
          <w:rPr>
            <w:rFonts w:ascii="Times New Roman" w:hAnsi="Times New Roman" w:cs="Times New Roman"/>
          </w:rPr>
          <w:t>To i</w:t>
        </w:r>
      </w:ins>
      <w:ins w:id="212" w:author="Shawn Lewenza" w:date="2025-06-01T11:16:00Z" w16du:dateUtc="2025-06-01T17:16:00Z">
        <w:r w:rsidR="00E01AFC">
          <w:rPr>
            <w:rFonts w:ascii="Times New Roman" w:hAnsi="Times New Roman" w:cs="Times New Roman"/>
          </w:rPr>
          <w:t xml:space="preserve">dentify optimal microbial consortia </w:t>
        </w:r>
        <w:r w:rsidR="00DD211F">
          <w:rPr>
            <w:rFonts w:ascii="Times New Roman" w:hAnsi="Times New Roman" w:cs="Times New Roman"/>
          </w:rPr>
          <w:t xml:space="preserve">designed for maximal NA degradation. </w:t>
        </w:r>
      </w:ins>
    </w:p>
    <w:p w14:paraId="1CE4F564" w14:textId="104E192F" w:rsidR="009D11C7" w:rsidRDefault="009D11C7" w:rsidP="00743E3E">
      <w:pPr>
        <w:pStyle w:val="ListParagraph"/>
        <w:numPr>
          <w:ilvl w:val="0"/>
          <w:numId w:val="1"/>
        </w:numPr>
        <w:ind w:left="0" w:firstLine="0"/>
        <w:rPr>
          <w:ins w:id="213" w:author="Shawn Lewenza" w:date="2025-06-06T12:51:00Z" w16du:dateUtc="2025-06-06T19:51:00Z"/>
          <w:rFonts w:ascii="Times New Roman" w:hAnsi="Times New Roman" w:cs="Times New Roman"/>
        </w:rPr>
      </w:pPr>
      <w:ins w:id="214" w:author="Shawn Lewenza" w:date="2025-06-06T12:53:00Z" w16du:dateUtc="2025-06-06T19:53:00Z">
        <w:r>
          <w:rPr>
            <w:rFonts w:ascii="Times New Roman" w:hAnsi="Times New Roman" w:cs="Times New Roman"/>
          </w:rPr>
          <w:t>Large</w:t>
        </w:r>
      </w:ins>
      <w:ins w:id="215" w:author="Shawn Lewenza" w:date="2025-06-06T12:52:00Z" w16du:dateUtc="2025-06-06T19:52:00Z">
        <w:r>
          <w:rPr>
            <w:rFonts w:ascii="Times New Roman" w:hAnsi="Times New Roman" w:cs="Times New Roman"/>
          </w:rPr>
          <w:t xml:space="preserve"> </w:t>
        </w:r>
      </w:ins>
      <w:ins w:id="216" w:author="Shawn Lewenza" w:date="2025-06-06T12:53:00Z" w16du:dateUtc="2025-06-06T19:53:00Z">
        <w:r>
          <w:rPr>
            <w:rFonts w:ascii="Times New Roman" w:hAnsi="Times New Roman" w:cs="Times New Roman"/>
          </w:rPr>
          <w:t>s</w:t>
        </w:r>
      </w:ins>
      <w:ins w:id="217" w:author="Shawn Lewenza" w:date="2025-06-06T12:52:00Z" w16du:dateUtc="2025-06-06T19:52:00Z">
        <w:r>
          <w:rPr>
            <w:rFonts w:ascii="Times New Roman" w:hAnsi="Times New Roman" w:cs="Times New Roman"/>
          </w:rPr>
          <w:t xml:space="preserve">cale </w:t>
        </w:r>
      </w:ins>
      <w:ins w:id="218" w:author="Shawn Lewenza" w:date="2025-06-06T12:53:00Z" w16du:dateUtc="2025-06-06T19:53:00Z">
        <w:r w:rsidR="006237CC">
          <w:rPr>
            <w:rFonts w:ascii="Times New Roman" w:hAnsi="Times New Roman" w:cs="Times New Roman"/>
          </w:rPr>
          <w:t xml:space="preserve">bioreactor growth of viable bacterial NA degrading communities </w:t>
        </w:r>
      </w:ins>
      <w:ins w:id="219" w:author="Shawn Lewenza" w:date="2025-06-06T12:52:00Z" w16du:dateUtc="2025-06-06T19:52:00Z">
        <w:r>
          <w:rPr>
            <w:rFonts w:ascii="Times New Roman" w:hAnsi="Times New Roman" w:cs="Times New Roman"/>
          </w:rPr>
          <w:t>and Mesocosm Scale bioreactor cultivation of NA degrading consortia.</w:t>
        </w:r>
      </w:ins>
    </w:p>
    <w:p w14:paraId="2F514FC6" w14:textId="77777777" w:rsidR="00DA7BA3" w:rsidRDefault="009D11C7" w:rsidP="00743E3E">
      <w:pPr>
        <w:pStyle w:val="ListParagraph"/>
        <w:numPr>
          <w:ilvl w:val="0"/>
          <w:numId w:val="1"/>
        </w:numPr>
        <w:ind w:left="0" w:firstLine="0"/>
        <w:rPr>
          <w:ins w:id="220" w:author="Shawn Lewenza" w:date="2025-06-06T12:54:00Z" w16du:dateUtc="2025-06-06T19:54:00Z"/>
          <w:rFonts w:ascii="Times New Roman" w:hAnsi="Times New Roman" w:cs="Times New Roman"/>
        </w:rPr>
      </w:pPr>
      <w:ins w:id="221" w:author="Shawn Lewenza" w:date="2025-06-06T12:52:00Z" w16du:dateUtc="2025-06-06T19:52:00Z">
        <w:r>
          <w:rPr>
            <w:rFonts w:ascii="Times New Roman" w:hAnsi="Times New Roman" w:cs="Times New Roman"/>
          </w:rPr>
          <w:t xml:space="preserve">To </w:t>
        </w:r>
      </w:ins>
      <w:ins w:id="222" w:author="Shawn Lewenza" w:date="2025-06-06T12:53:00Z" w16du:dateUtc="2025-06-06T19:53:00Z">
        <w:r w:rsidR="00DA7BA3">
          <w:rPr>
            <w:rFonts w:ascii="Times New Roman" w:hAnsi="Times New Roman" w:cs="Times New Roman"/>
          </w:rPr>
          <w:t>design and t</w:t>
        </w:r>
      </w:ins>
      <w:ins w:id="223" w:author="Shawn Lewenza" w:date="2025-06-06T12:54:00Z" w16du:dateUtc="2025-06-06T19:54:00Z">
        <w:r w:rsidR="00DA7BA3">
          <w:rPr>
            <w:rFonts w:ascii="Times New Roman" w:hAnsi="Times New Roman" w:cs="Times New Roman"/>
          </w:rPr>
          <w:t>est overflow and flow through greenhouse mesocosms for NA remediation</w:t>
        </w:r>
      </w:ins>
    </w:p>
    <w:p w14:paraId="7678FB34" w14:textId="568241BC" w:rsidR="009D11C7" w:rsidRDefault="000367E2" w:rsidP="00743E3E">
      <w:pPr>
        <w:pStyle w:val="ListParagraph"/>
        <w:numPr>
          <w:ilvl w:val="0"/>
          <w:numId w:val="1"/>
        </w:numPr>
        <w:ind w:left="0" w:firstLine="0"/>
        <w:rPr>
          <w:ins w:id="224" w:author="Shawn Lewenza" w:date="2025-06-06T12:55:00Z" w16du:dateUtc="2025-06-06T19:55:00Z"/>
          <w:rFonts w:ascii="Times New Roman" w:hAnsi="Times New Roman" w:cs="Times New Roman"/>
        </w:rPr>
      </w:pPr>
      <w:ins w:id="225" w:author="Shawn Lewenza" w:date="2025-06-06T12:54:00Z" w16du:dateUtc="2025-06-06T19:54:00Z">
        <w:r>
          <w:rPr>
            <w:rFonts w:ascii="Times New Roman" w:hAnsi="Times New Roman" w:cs="Times New Roman"/>
          </w:rPr>
          <w:t xml:space="preserve">To scale up bioaugmentation and NA remediation in large, outside mesocosm systems. </w:t>
        </w:r>
      </w:ins>
    </w:p>
    <w:p w14:paraId="28AB42E0" w14:textId="63395113" w:rsidR="00430B95" w:rsidRPr="004B1927" w:rsidRDefault="00430B95" w:rsidP="00743E3E">
      <w:pPr>
        <w:pStyle w:val="ListParagraph"/>
        <w:numPr>
          <w:ilvl w:val="0"/>
          <w:numId w:val="1"/>
        </w:numPr>
        <w:ind w:left="0" w:firstLine="0"/>
        <w:rPr>
          <w:ins w:id="226" w:author="Shawn Lewenza" w:date="2025-06-06T12:52:00Z" w16du:dateUtc="2025-06-06T19:52:00Z"/>
          <w:rFonts w:ascii="Times New Roman" w:hAnsi="Times New Roman" w:cs="Times New Roman"/>
          <w:highlight w:val="red"/>
          <w:rPrChange w:id="227" w:author="Shawn Lewenza" w:date="2025-06-06T14:03:00Z" w16du:dateUtc="2025-06-06T21:03:00Z">
            <w:rPr>
              <w:ins w:id="228" w:author="Shawn Lewenza" w:date="2025-06-06T12:52:00Z" w16du:dateUtc="2025-06-06T19:52:00Z"/>
              <w:rFonts w:ascii="Times New Roman" w:hAnsi="Times New Roman" w:cs="Times New Roman"/>
            </w:rPr>
          </w:rPrChange>
        </w:rPr>
      </w:pPr>
      <w:ins w:id="229" w:author="Shawn Lewenza" w:date="2025-06-06T12:55:00Z" w16du:dateUtc="2025-06-06T19:55:00Z">
        <w:r w:rsidRPr="004B1927">
          <w:rPr>
            <w:rFonts w:ascii="Times New Roman" w:hAnsi="Times New Roman" w:cs="Times New Roman"/>
            <w:highlight w:val="red"/>
            <w:rPrChange w:id="230" w:author="Shawn Lewenza" w:date="2025-06-06T14:03:00Z" w16du:dateUtc="2025-06-06T21:03:00Z">
              <w:rPr>
                <w:rFonts w:ascii="Times New Roman" w:hAnsi="Times New Roman" w:cs="Times New Roman"/>
              </w:rPr>
            </w:rPrChange>
          </w:rPr>
          <w:t>GREG, IT INFRASTRUCTURE OBJECTIVE</w:t>
        </w:r>
      </w:ins>
    </w:p>
    <w:p w14:paraId="427BEFC2" w14:textId="32EF330D" w:rsidR="001F744E" w:rsidDel="004B1927" w:rsidRDefault="009D31F4" w:rsidP="001F744E">
      <w:pPr>
        <w:rPr>
          <w:del w:id="231" w:author="Shawn Lewenza" w:date="2025-06-01T11:18:00Z" w16du:dateUtc="2025-06-01T17:18:00Z"/>
          <w:rFonts w:ascii="Times New Roman" w:hAnsi="Times New Roman" w:cs="Times New Roman"/>
        </w:rPr>
      </w:pPr>
      <w:moveToRangeStart w:id="232" w:author="Shawn Lewenza" w:date="2025-06-01T11:18:00Z" w:name="move199669100"/>
      <w:moveTo w:id="233" w:author="Shawn Lewenza" w:date="2025-06-01T11:18:00Z" w16du:dateUtc="2025-06-01T17:18:00Z">
        <w:del w:id="234" w:author="Shawn Lewenza" w:date="2025-06-06T12:52:00Z" w16du:dateUtc="2025-06-06T19:52:00Z">
          <w:r w:rsidRPr="00E40B69" w:rsidDel="009D11C7">
            <w:rPr>
              <w:rFonts w:ascii="Times New Roman" w:hAnsi="Times New Roman" w:cs="Times New Roman"/>
            </w:rPr>
            <w:delText xml:space="preserve">Demonstrate </w:delText>
          </w:r>
        </w:del>
        <w:del w:id="235" w:author="Shawn Lewenza" w:date="2025-06-06T11:55:00Z" w16du:dateUtc="2025-06-06T18:55:00Z">
          <w:r w:rsidRPr="00E40B69" w:rsidDel="00C121E7">
            <w:rPr>
              <w:rFonts w:ascii="Times New Roman" w:hAnsi="Times New Roman" w:cs="Times New Roman"/>
            </w:rPr>
            <w:delText xml:space="preserve">Integrated System </w:delText>
          </w:r>
        </w:del>
        <w:del w:id="236" w:author="Shawn Lewenza" w:date="2025-06-06T12:52:00Z" w16du:dateUtc="2025-06-06T19:52:00Z">
          <w:r w:rsidRPr="00E40B69" w:rsidDel="009D11C7">
            <w:rPr>
              <w:rFonts w:ascii="Times New Roman" w:hAnsi="Times New Roman" w:cs="Times New Roman"/>
            </w:rPr>
            <w:delText>Efficacy in</w:delText>
          </w:r>
        </w:del>
        <w:del w:id="237" w:author="Shawn Lewenza" w:date="2025-06-01T11:18:00Z" w16du:dateUtc="2025-06-01T17:18:00Z">
          <w:r w:rsidRPr="00E40B69" w:rsidDel="009D31F4">
            <w:rPr>
              <w:rFonts w:ascii="Times New Roman" w:hAnsi="Times New Roman" w:cs="Times New Roman"/>
            </w:rPr>
            <w:delText xml:space="preserve"> Field</w:delText>
          </w:r>
        </w:del>
        <w:del w:id="238" w:author="Shawn Lewenza" w:date="2025-06-06T12:52:00Z" w16du:dateUtc="2025-06-06T19:52:00Z">
          <w:r w:rsidRPr="00E40B69" w:rsidDel="009D11C7">
            <w:rPr>
              <w:rFonts w:ascii="Times New Roman" w:hAnsi="Times New Roman" w:cs="Times New Roman"/>
            </w:rPr>
            <w:delText xml:space="preserve"> Pilot</w:delText>
          </w:r>
        </w:del>
        <w:del w:id="239" w:author="Shawn Lewenza" w:date="2025-06-06T11:55:00Z" w16du:dateUtc="2025-06-06T18:55:00Z">
          <w:r w:rsidRPr="00E40B69" w:rsidDel="00C121E7">
            <w:rPr>
              <w:rFonts w:ascii="Times New Roman" w:hAnsi="Times New Roman" w:cs="Times New Roman"/>
            </w:rPr>
            <w:delText>s</w:delText>
          </w:r>
        </w:del>
        <w:del w:id="240" w:author="Shawn Lewenza" w:date="2025-06-06T14:03:00Z" w16du:dateUtc="2025-06-06T21:03:00Z">
          <w:r w:rsidRPr="00E40B69" w:rsidDel="00F74150">
            <w:rPr>
              <w:rFonts w:ascii="Times New Roman" w:hAnsi="Times New Roman" w:cs="Times New Roman"/>
            </w:rPr>
            <w:delText xml:space="preserve">: Successfully </w:delText>
          </w:r>
        </w:del>
        <w:del w:id="241" w:author="Shawn Lewenza" w:date="2025-06-06T11:51:00Z" w16du:dateUtc="2025-06-06T18:51:00Z">
          <w:r w:rsidRPr="0069598F" w:rsidDel="00E40B69">
            <w:rPr>
              <w:rFonts w:ascii="Times New Roman" w:hAnsi="Times New Roman" w:cs="Times New Roman"/>
            </w:rPr>
            <w:delText>deploy and validate the </w:delText>
          </w:r>
        </w:del>
        <w:del w:id="242" w:author="Shawn Lewenza" w:date="2025-06-01T11:18:00Z" w16du:dateUtc="2025-06-01T17:18:00Z">
          <w:r w:rsidRPr="0069598F" w:rsidDel="009D31F4">
            <w:rPr>
              <w:rFonts w:ascii="Times New Roman" w:hAnsi="Times New Roman" w:cs="Times New Roman"/>
            </w:rPr>
            <w:delText>_</w:delText>
          </w:r>
        </w:del>
        <w:del w:id="243" w:author="Shawn Lewenza" w:date="2025-06-06T11:51:00Z" w16du:dateUtc="2025-06-06T18:51:00Z">
          <w:r w:rsidRPr="0069598F" w:rsidDel="00E40B69">
            <w:rPr>
              <w:rFonts w:ascii="Times New Roman" w:hAnsi="Times New Roman" w:cs="Times New Roman"/>
            </w:rPr>
            <w:delText>entire integrated Luminous system_ incorporating optimized biosensor monitoring protocols and the most promising bioremediation strategies identified in mesocosms at pilot scale within an operational oil sands tailings environment, benchmarking against control areas.</w:delText>
          </w:r>
        </w:del>
      </w:moveTo>
      <w:moveToRangeEnd w:id="232"/>
      <w:del w:id="244" w:author="Shawn Lewenza" w:date="2025-05-31T18:24:00Z" w16du:dateUtc="2025-06-01T00:24:00Z">
        <w:r w:rsidR="001F744E" w:rsidRPr="00E719CD" w:rsidDel="004C1E7D">
          <w:rPr>
            <w:rFonts w:ascii="Times New Roman" w:hAnsi="Times New Roman" w:cs="Times New Roman"/>
            <w:rPrChange w:id="245" w:author="Shawn Lewenza" w:date="2025-06-06T11:59:00Z" w16du:dateUtc="2025-06-06T18:59:00Z">
              <w:rPr/>
            </w:rPrChange>
          </w:rPr>
          <w:delText xml:space="preserve">1. </w:delText>
        </w:r>
      </w:del>
      <w:del w:id="246" w:author="Shawn Lewenza" w:date="2025-06-06T11:54:00Z" w16du:dateUtc="2025-06-06T18:54:00Z">
        <w:r w:rsidR="001F744E" w:rsidRPr="00E719CD" w:rsidDel="005103ED">
          <w:rPr>
            <w:rFonts w:ascii="Times New Roman" w:hAnsi="Times New Roman" w:cs="Times New Roman"/>
            <w:rPrChange w:id="247" w:author="Shawn Lewenza" w:date="2025-06-06T11:59:00Z" w16du:dateUtc="2025-06-06T18:59:00Z">
              <w:rPr/>
            </w:rPrChange>
          </w:rPr>
          <w:delText>Valid</w:delText>
        </w:r>
      </w:del>
      <w:del w:id="248" w:author="Shawn Lewenza" w:date="2025-06-01T11:16:00Z" w16du:dateUtc="2025-06-01T17:16:00Z">
        <w:r w:rsidR="001F744E" w:rsidRPr="00E719CD" w:rsidDel="00E01AFC">
          <w:rPr>
            <w:rFonts w:ascii="Times New Roman" w:hAnsi="Times New Roman" w:cs="Times New Roman"/>
            <w:rPrChange w:id="249" w:author="Shawn Lewenza" w:date="2025-06-06T11:59:00Z" w16du:dateUtc="2025-06-06T18:59:00Z">
              <w:rPr/>
            </w:rPrChange>
          </w:rPr>
          <w:delText xml:space="preserve">ate </w:delText>
        </w:r>
      </w:del>
      <w:del w:id="250" w:author="Shawn Lewenza" w:date="2025-06-06T11:54:00Z" w16du:dateUtc="2025-06-06T18:54:00Z">
        <w:r w:rsidR="001F744E" w:rsidRPr="00E719CD" w:rsidDel="005103ED">
          <w:rPr>
            <w:rFonts w:ascii="Times New Roman" w:hAnsi="Times New Roman" w:cs="Times New Roman"/>
            <w:rPrChange w:id="251" w:author="Shawn Lewenza" w:date="2025-06-06T11:59:00Z" w16du:dateUtc="2025-06-06T18:59:00Z">
              <w:rPr/>
            </w:rPrChange>
          </w:rPr>
          <w:delText>B</w:delText>
        </w:r>
      </w:del>
      <w:del w:id="252" w:author="Shawn Lewenza" w:date="2025-06-06T14:03:00Z" w16du:dateUtc="2025-06-06T21:03:00Z">
        <w:r w:rsidR="001F744E" w:rsidRPr="00E719CD" w:rsidDel="00F74150">
          <w:rPr>
            <w:rFonts w:ascii="Times New Roman" w:hAnsi="Times New Roman" w:cs="Times New Roman"/>
            <w:rPrChange w:id="253" w:author="Shawn Lewenza" w:date="2025-06-06T11:59:00Z" w16du:dateUtc="2025-06-06T18:59:00Z">
              <w:rPr/>
            </w:rPrChange>
          </w:rPr>
          <w:delText xml:space="preserve">iosensor </w:delText>
        </w:r>
      </w:del>
      <w:del w:id="254" w:author="Shawn Lewenza" w:date="2025-06-06T11:58:00Z" w16du:dateUtc="2025-06-06T18:58:00Z">
        <w:r w:rsidR="001F744E" w:rsidRPr="00E719CD" w:rsidDel="00E72CDE">
          <w:rPr>
            <w:rFonts w:ascii="Times New Roman" w:hAnsi="Times New Roman" w:cs="Times New Roman"/>
            <w:rPrChange w:id="255" w:author="Shawn Lewenza" w:date="2025-06-06T11:59:00Z" w16du:dateUtc="2025-06-06T18:59:00Z">
              <w:rPr/>
            </w:rPrChange>
          </w:rPr>
          <w:delText xml:space="preserve">Performance </w:delText>
        </w:r>
      </w:del>
      <w:del w:id="256" w:author="Shawn Lewenza" w:date="2025-05-31T18:24:00Z" w16du:dateUtc="2025-06-01T00:24:00Z">
        <w:r w:rsidR="001F744E" w:rsidRPr="00E719CD" w:rsidDel="004241E8">
          <w:rPr>
            <w:rFonts w:ascii="Times New Roman" w:hAnsi="Times New Roman" w:cs="Times New Roman"/>
            <w:rPrChange w:id="257" w:author="Shawn Lewenza" w:date="2025-06-06T11:59:00Z" w16du:dateUtc="2025-06-06T18:59:00Z">
              <w:rPr/>
            </w:rPrChange>
          </w:rPr>
          <w:delText xml:space="preserve">&amp; Optimize Remediation Strategies in Mesocosms: </w:delText>
        </w:r>
      </w:del>
      <w:del w:id="258" w:author="Shawn Lewenza" w:date="2025-06-06T11:58:00Z" w16du:dateUtc="2025-06-06T18:58:00Z">
        <w:r w:rsidR="001F744E" w:rsidRPr="00E719CD" w:rsidDel="00E72CDE">
          <w:rPr>
            <w:rFonts w:ascii="Times New Roman" w:hAnsi="Times New Roman" w:cs="Times New Roman"/>
            <w:rPrChange w:id="259" w:author="Shawn Lewenza" w:date="2025-06-06T11:59:00Z" w16du:dateUtc="2025-06-06T18:59:00Z">
              <w:rPr/>
            </w:rPrChange>
          </w:rPr>
          <w:delText>Rigorously test and</w:delText>
        </w:r>
        <w:r w:rsidR="001F744E" w:rsidRPr="00E719CD" w:rsidDel="00866E50">
          <w:rPr>
            <w:rFonts w:ascii="Times New Roman" w:hAnsi="Times New Roman" w:cs="Times New Roman"/>
            <w:rPrChange w:id="260" w:author="Shawn Lewenza" w:date="2025-06-06T11:59:00Z" w16du:dateUtc="2025-06-06T18:59:00Z">
              <w:rPr/>
            </w:rPrChange>
          </w:rPr>
          <w:delText xml:space="preserve"> </w:delText>
        </w:r>
      </w:del>
      <w:del w:id="261" w:author="Shawn Lewenza" w:date="2025-06-06T14:03:00Z" w16du:dateUtc="2025-06-06T21:03:00Z">
        <w:r w:rsidR="001F744E" w:rsidRPr="00E719CD" w:rsidDel="00F74150">
          <w:rPr>
            <w:rFonts w:ascii="Times New Roman" w:hAnsi="Times New Roman" w:cs="Times New Roman"/>
            <w:rPrChange w:id="262" w:author="Shawn Lewenza" w:date="2025-06-06T11:59:00Z" w16du:dateUtc="2025-06-06T18:59:00Z">
              <w:rPr/>
            </w:rPrChange>
          </w:rPr>
          <w:delText xml:space="preserve">validate </w:delText>
        </w:r>
      </w:del>
      <w:del w:id="263" w:author="Shawn Lewenza" w:date="2025-06-06T11:59:00Z" w16du:dateUtc="2025-06-06T18:59:00Z">
        <w:r w:rsidR="001F744E" w:rsidRPr="00E719CD" w:rsidDel="00866E50">
          <w:rPr>
            <w:rFonts w:ascii="Times New Roman" w:hAnsi="Times New Roman" w:cs="Times New Roman"/>
            <w:rPrChange w:id="264" w:author="Shawn Lewenza" w:date="2025-06-06T11:59:00Z" w16du:dateUtc="2025-06-06T18:59:00Z">
              <w:rPr/>
            </w:rPrChange>
          </w:rPr>
          <w:delText>the accuracy, speed,</w:delText>
        </w:r>
      </w:del>
      <w:del w:id="265" w:author="Shawn Lewenza" w:date="2025-06-06T14:03:00Z" w16du:dateUtc="2025-06-06T21:03:00Z">
        <w:r w:rsidR="001F744E" w:rsidRPr="00E719CD" w:rsidDel="00F74150">
          <w:rPr>
            <w:rFonts w:ascii="Times New Roman" w:hAnsi="Times New Roman" w:cs="Times New Roman"/>
            <w:rPrChange w:id="266" w:author="Shawn Lewenza" w:date="2025-06-06T11:59:00Z" w16du:dateUtc="2025-06-06T18:59:00Z">
              <w:rPr/>
            </w:rPrChange>
          </w:rPr>
          <w:delText xml:space="preserve"> cost-effectiveness</w:delText>
        </w:r>
      </w:del>
      <w:del w:id="267" w:author="Shawn Lewenza" w:date="2025-06-06T11:59:00Z" w16du:dateUtc="2025-06-06T18:59:00Z">
        <w:r w:rsidR="001F744E" w:rsidRPr="00E719CD" w:rsidDel="00866E50">
          <w:rPr>
            <w:rFonts w:ascii="Times New Roman" w:hAnsi="Times New Roman" w:cs="Times New Roman"/>
            <w:rPrChange w:id="268" w:author="Shawn Lewenza" w:date="2025-06-06T11:59:00Z" w16du:dateUtc="2025-06-06T18:59:00Z">
              <w:rPr/>
            </w:rPrChange>
          </w:rPr>
          <w:delText>,</w:delText>
        </w:r>
      </w:del>
      <w:del w:id="269" w:author="Shawn Lewenza" w:date="2025-06-06T14:03:00Z" w16du:dateUtc="2025-06-06T21:03:00Z">
        <w:r w:rsidR="001F744E" w:rsidRPr="00E719CD" w:rsidDel="00F74150">
          <w:rPr>
            <w:rFonts w:ascii="Times New Roman" w:hAnsi="Times New Roman" w:cs="Times New Roman"/>
            <w:rPrChange w:id="270" w:author="Shawn Lewenza" w:date="2025-06-06T11:59:00Z" w16du:dateUtc="2025-06-06T18:59:00Z">
              <w:rPr/>
            </w:rPrChange>
          </w:rPr>
          <w:delText xml:space="preserve"> </w:delText>
        </w:r>
      </w:del>
      <w:del w:id="271" w:author="Shawn Lewenza" w:date="2025-06-06T11:59:00Z" w16du:dateUtc="2025-06-06T18:59:00Z">
        <w:r w:rsidR="001F744E" w:rsidRPr="00E40B69" w:rsidDel="00E719CD">
          <w:rPr>
            <w:rFonts w:ascii="Times New Roman" w:hAnsi="Times New Roman" w:cs="Times New Roman"/>
            <w:rPrChange w:id="272" w:author="Shawn Lewenza" w:date="2025-06-06T11:51:00Z" w16du:dateUtc="2025-06-06T18:51:00Z">
              <w:rPr/>
            </w:rPrChange>
          </w:rPr>
          <w:delText xml:space="preserve">and robustness of our NA biosensor panel under diverse, controlled OSPW conditions (e.g., varying soil, presence of plants) within mesocosm environments. </w:delText>
        </w:r>
      </w:del>
      <w:del w:id="273" w:author="Shawn Lewenza" w:date="2025-06-01T11:18:00Z" w16du:dateUtc="2025-06-01T17:18:00Z">
        <w:r w:rsidR="001F744E" w:rsidRPr="00E719CD" w:rsidDel="009E5DF2">
          <w:rPr>
            <w:rFonts w:ascii="Times New Roman" w:hAnsi="Times New Roman" w:cs="Times New Roman"/>
            <w:rPrChange w:id="274" w:author="Shawn Lewenza" w:date="2025-06-06T11:59:00Z" w16du:dateUtc="2025-06-06T18:59:00Z">
              <w:rPr/>
            </w:rPrChange>
          </w:rPr>
          <w:delText>Utilize these real-time biosensor insights to screen, identify, and optimize the most effective bioremediation strategies (bioaugmentation with OSPW-native strains and/or biostimulation).</w:delText>
        </w:r>
      </w:del>
    </w:p>
    <w:p w14:paraId="1541C55A" w14:textId="77777777" w:rsidR="004B1927" w:rsidRPr="00E719CD" w:rsidRDefault="004B1927" w:rsidP="004B1927">
      <w:pPr>
        <w:pStyle w:val="ListParagraph"/>
        <w:rPr>
          <w:ins w:id="275" w:author="Shawn Lewenza" w:date="2025-06-06T14:03:00Z" w16du:dateUtc="2025-06-06T21:03:00Z"/>
          <w:rFonts w:ascii="Times New Roman" w:hAnsi="Times New Roman" w:cs="Times New Roman"/>
          <w:rPrChange w:id="276" w:author="Shawn Lewenza" w:date="2025-06-06T11:59:00Z" w16du:dateUtc="2025-06-06T18:59:00Z">
            <w:rPr>
              <w:ins w:id="277" w:author="Shawn Lewenza" w:date="2025-06-06T14:03:00Z" w16du:dateUtc="2025-06-06T21:03:00Z"/>
            </w:rPr>
          </w:rPrChange>
        </w:rPr>
        <w:pPrChange w:id="278" w:author="Shawn Lewenza" w:date="2025-06-06T14:03:00Z" w16du:dateUtc="2025-06-06T21:03:00Z">
          <w:pPr/>
        </w:pPrChange>
      </w:pPr>
    </w:p>
    <w:p w14:paraId="27A9C5E9" w14:textId="36103490" w:rsidR="001F744E" w:rsidRPr="00E719CD" w:rsidDel="00F74150" w:rsidRDefault="001F744E" w:rsidP="00E719CD">
      <w:pPr>
        <w:rPr>
          <w:del w:id="279" w:author="Shawn Lewenza" w:date="2025-06-06T14:03:00Z" w16du:dateUtc="2025-06-06T21:03:00Z"/>
          <w:rFonts w:ascii="Times New Roman" w:hAnsi="Times New Roman" w:cs="Times New Roman"/>
          <w:rPrChange w:id="280" w:author="Shawn Lewenza" w:date="2025-06-06T11:59:00Z" w16du:dateUtc="2025-06-06T18:59:00Z">
            <w:rPr>
              <w:del w:id="281" w:author="Shawn Lewenza" w:date="2025-06-06T14:03:00Z" w16du:dateUtc="2025-06-06T21:03:00Z"/>
            </w:rPr>
          </w:rPrChange>
        </w:rPr>
      </w:pPr>
      <w:del w:id="282" w:author="Shawn Lewenza" w:date="2025-06-01T11:18:00Z" w16du:dateUtc="2025-06-01T17:18:00Z">
        <w:r w:rsidRPr="00E719CD" w:rsidDel="009E5DF2">
          <w:rPr>
            <w:rFonts w:ascii="Times New Roman" w:hAnsi="Times New Roman" w:cs="Times New Roman"/>
            <w:rPrChange w:id="283" w:author="Shawn Lewenza" w:date="2025-06-06T11:59:00Z" w16du:dateUtc="2025-06-06T18:59:00Z">
              <w:rPr/>
            </w:rPrChange>
          </w:rPr>
          <w:delText>2</w:delText>
        </w:r>
      </w:del>
      <w:del w:id="284" w:author="Shawn Lewenza" w:date="2025-06-06T11:59:00Z" w16du:dateUtc="2025-06-06T18:59:00Z">
        <w:r w:rsidRPr="00E719CD" w:rsidDel="00E719CD">
          <w:rPr>
            <w:rFonts w:ascii="Times New Roman" w:hAnsi="Times New Roman" w:cs="Times New Roman"/>
            <w:rPrChange w:id="285" w:author="Shawn Lewenza" w:date="2025-06-06T11:59:00Z" w16du:dateUtc="2025-06-06T18:59:00Z">
              <w:rPr/>
            </w:rPrChange>
          </w:rPr>
          <w:delText xml:space="preserve">. </w:delText>
        </w:r>
      </w:del>
      <w:moveFromRangeStart w:id="286" w:author="Shawn Lewenza" w:date="2025-06-01T11:18:00Z" w:name="move199669100"/>
      <w:moveFrom w:id="287" w:author="Shawn Lewenza" w:date="2025-06-01T11:18:00Z" w16du:dateUtc="2025-06-01T17:18:00Z">
        <w:del w:id="288" w:author="Shawn Lewenza" w:date="2025-06-06T14:03:00Z" w16du:dateUtc="2025-06-06T21:03:00Z">
          <w:r w:rsidRPr="00E719CD" w:rsidDel="00F74150">
            <w:rPr>
              <w:rFonts w:ascii="Times New Roman" w:hAnsi="Times New Roman" w:cs="Times New Roman"/>
              <w:rPrChange w:id="289" w:author="Shawn Lewenza" w:date="2025-06-06T11:59:00Z" w16du:dateUtc="2025-06-06T18:59:00Z">
                <w:rPr/>
              </w:rPrChange>
            </w:rPr>
            <w:delText>Demonstrate Integrated System Efficacy in Field Pilots: Successfully deploy and validate the _entire integrated Luminous system_ incorporating optimized biosensor monitoring protocols and the most promising bioremediation strategies identified in mesocosms at pilot scale within an operational oil sands tailings environment, benchmarking against control areas.</w:delText>
          </w:r>
        </w:del>
      </w:moveFrom>
      <w:moveFromRangeEnd w:id="286"/>
    </w:p>
    <w:p w14:paraId="371A4CB8" w14:textId="5FA7A40C" w:rsidR="001F744E" w:rsidRPr="0069598F" w:rsidDel="004B1927" w:rsidRDefault="001F744E" w:rsidP="001F744E">
      <w:pPr>
        <w:rPr>
          <w:del w:id="290" w:author="Shawn Lewenza" w:date="2025-06-06T14:03:00Z" w16du:dateUtc="2025-06-06T21:03:00Z"/>
          <w:rFonts w:ascii="Times New Roman" w:hAnsi="Times New Roman" w:cs="Times New Roman"/>
        </w:rPr>
      </w:pPr>
      <w:del w:id="291" w:author="Shawn Lewenza" w:date="2025-06-06T12:02:00Z" w16du:dateUtc="2025-06-06T19:02:00Z">
        <w:r w:rsidRPr="0069598F" w:rsidDel="00CF67B7">
          <w:rPr>
            <w:rFonts w:ascii="Times New Roman" w:hAnsi="Times New Roman" w:cs="Times New Roman"/>
          </w:rPr>
          <w:delText>3</w:delText>
        </w:r>
      </w:del>
      <w:del w:id="292" w:author="Shawn Lewenza" w:date="2025-06-06T14:03:00Z" w16du:dateUtc="2025-06-06T21:03:00Z">
        <w:r w:rsidRPr="0069598F" w:rsidDel="00F74150">
          <w:rPr>
            <w:rFonts w:ascii="Times New Roman" w:hAnsi="Times New Roman" w:cs="Times New Roman"/>
          </w:rPr>
          <w:delText xml:space="preserve">. </w:delText>
        </w:r>
      </w:del>
      <w:del w:id="293" w:author="Shawn Lewenza" w:date="2025-06-06T12:02:00Z" w16du:dateUtc="2025-06-06T19:02:00Z">
        <w:r w:rsidRPr="0069598F" w:rsidDel="00CF67B7">
          <w:rPr>
            <w:rFonts w:ascii="Times New Roman" w:hAnsi="Times New Roman" w:cs="Times New Roman"/>
          </w:rPr>
          <w:delText>Validate Advanced Data Analytics &amp; Adaptive Management Capabilities: Showcase the functionality of our AI-powered cloud platform to seamlessly ingest, analyze, and visualize complex, multi-source data (from biosensors, operational parameters, environmental inputs across both mesocosm and field stages), providing actionable insights for real-time adaptive management of the remediation process.</w:delText>
        </w:r>
      </w:del>
    </w:p>
    <w:p w14:paraId="06FDF6DB" w14:textId="105AD0D2" w:rsidR="001F744E" w:rsidRPr="00115FD8" w:rsidDel="00115FD8" w:rsidRDefault="001F744E" w:rsidP="001F744E">
      <w:pPr>
        <w:rPr>
          <w:del w:id="294" w:author="Shawn Lewenza" w:date="2025-06-06T12:09:00Z" w16du:dateUtc="2025-06-06T19:09:00Z"/>
          <w:rFonts w:ascii="Times New Roman" w:hAnsi="Times New Roman" w:cs="Times New Roman"/>
          <w:highlight w:val="red"/>
          <w:rPrChange w:id="295" w:author="Shawn Lewenza" w:date="2025-06-06T12:09:00Z" w16du:dateUtc="2025-06-06T19:09:00Z">
            <w:rPr>
              <w:del w:id="296" w:author="Shawn Lewenza" w:date="2025-06-06T12:09:00Z" w16du:dateUtc="2025-06-06T19:09:00Z"/>
              <w:rFonts w:ascii="Times New Roman" w:hAnsi="Times New Roman" w:cs="Times New Roman"/>
            </w:rPr>
          </w:rPrChange>
        </w:rPr>
      </w:pPr>
      <w:del w:id="297" w:author="Shawn Lewenza" w:date="2025-06-06T12:09:00Z" w16du:dateUtc="2025-06-06T19:09:00Z">
        <w:r w:rsidRPr="00115FD8" w:rsidDel="00115FD8">
          <w:rPr>
            <w:rFonts w:ascii="Times New Roman" w:hAnsi="Times New Roman" w:cs="Times New Roman"/>
            <w:highlight w:val="red"/>
            <w:rPrChange w:id="298" w:author="Shawn Lewenza" w:date="2025-06-06T12:09:00Z" w16du:dateUtc="2025-06-06T19:09:00Z">
              <w:rPr>
                <w:rFonts w:ascii="Times New Roman" w:hAnsi="Times New Roman" w:cs="Times New Roman"/>
              </w:rPr>
            </w:rPrChange>
          </w:rPr>
          <w:delText>4. Generate Comprehensive Datasets for Commercial &amp; Regulatory Pathways: Collect robust, quantitative data on overall technical performance (NA degradation kinetics, biosensor reliability, system stability), holistic environmental benefits (NA reduction, potential GHG mitigation), and key operational parameters from all project stages to support engagement with the AER and build a strong economic case for commercial-scale deployment.</w:delText>
        </w:r>
      </w:del>
    </w:p>
    <w:p w14:paraId="57F3D206" w14:textId="0CE8210D" w:rsidR="001F744E" w:rsidRPr="0069598F" w:rsidDel="004B1927" w:rsidRDefault="001F744E" w:rsidP="001F744E">
      <w:pPr>
        <w:rPr>
          <w:del w:id="299" w:author="Shawn Lewenza" w:date="2025-06-06T14:03:00Z" w16du:dateUtc="2025-06-06T21:03:00Z"/>
          <w:rFonts w:ascii="Times New Roman" w:hAnsi="Times New Roman" w:cs="Times New Roman"/>
        </w:rPr>
      </w:pPr>
      <w:del w:id="300" w:author="Shawn Lewenza" w:date="2025-06-06T12:09:00Z" w16du:dateUtc="2025-06-06T19:09:00Z">
        <w:r w:rsidRPr="00115FD8" w:rsidDel="00115FD8">
          <w:rPr>
            <w:rFonts w:ascii="Times New Roman" w:hAnsi="Times New Roman" w:cs="Times New Roman"/>
            <w:highlight w:val="red"/>
            <w:rPrChange w:id="301" w:author="Shawn Lewenza" w:date="2025-06-06T12:09:00Z" w16du:dateUtc="2025-06-06T19:09:00Z">
              <w:rPr>
                <w:rFonts w:ascii="Times New Roman" w:hAnsi="Times New Roman" w:cs="Times New Roman"/>
              </w:rPr>
            </w:rPrChange>
          </w:rPr>
          <w:delText>5. Establish &amp; Document Scalable, Modular Operational Best Practices: Develop and refine clear, transferable protocols for the efficient deployment, operation, maintenance, and data interpretation of the integrated Luminous system (including biosensor arrays, bioremediation application, and data management), ensuring its design is conducive to modular, linear scale-up for larger commercial applications in the oil sands.</w:delText>
        </w:r>
      </w:del>
    </w:p>
    <w:p w14:paraId="3FCD1F4C" w14:textId="567ADF3B" w:rsidR="001F744E" w:rsidRPr="0069598F" w:rsidDel="004B1927" w:rsidRDefault="001F744E" w:rsidP="001F744E">
      <w:pPr>
        <w:rPr>
          <w:del w:id="302" w:author="Shawn Lewenza" w:date="2025-06-06T14:03:00Z" w16du:dateUtc="2025-06-06T21:03:00Z"/>
          <w:rFonts w:ascii="Times New Roman" w:hAnsi="Times New Roman" w:cs="Times New Roman"/>
        </w:rPr>
      </w:pPr>
    </w:p>
    <w:p w14:paraId="3B368EC3" w14:textId="4435078E" w:rsidR="001F744E" w:rsidRPr="0069598F" w:rsidDel="00C33E42" w:rsidRDefault="001F744E" w:rsidP="001F744E">
      <w:pPr>
        <w:rPr>
          <w:del w:id="303" w:author="Shawn Lewenza" w:date="2025-06-06T14:00:00Z" w16du:dateUtc="2025-06-06T21:00:00Z"/>
          <w:rFonts w:ascii="Times New Roman" w:hAnsi="Times New Roman" w:cs="Times New Roman"/>
        </w:rPr>
      </w:pPr>
      <w:r w:rsidRPr="001B3C24">
        <w:rPr>
          <w:rFonts w:ascii="Times New Roman" w:hAnsi="Times New Roman" w:cs="Times New Roman"/>
          <w:highlight w:val="magenta"/>
          <w:rPrChange w:id="304" w:author="Shawn Lewenza" w:date="2025-05-31T18:23:00Z" w16du:dateUtc="2025-06-01T00:23:00Z">
            <w:rPr>
              <w:rFonts w:ascii="Times New Roman" w:hAnsi="Times New Roman" w:cs="Times New Roman"/>
            </w:rPr>
          </w:rPrChange>
        </w:rPr>
        <w:t>Work Scope:</w:t>
      </w:r>
      <w:r w:rsidRPr="0069598F">
        <w:rPr>
          <w:rFonts w:ascii="Times New Roman" w:hAnsi="Times New Roman" w:cs="Times New Roman"/>
        </w:rPr>
        <w:t xml:space="preserve"> The project will </w:t>
      </w:r>
      <w:del w:id="305" w:author="Shawn Lewenza" w:date="2025-06-01T10:31:00Z" w16du:dateUtc="2025-06-01T16:31:00Z">
        <w:r w:rsidRPr="0069598F" w:rsidDel="00146BA2">
          <w:rPr>
            <w:rFonts w:ascii="Times New Roman" w:hAnsi="Times New Roman" w:cs="Times New Roman"/>
          </w:rPr>
          <w:delText>initiate with</w:delText>
        </w:r>
      </w:del>
      <w:ins w:id="306" w:author="Shawn Lewenza" w:date="2025-06-01T10:31:00Z" w16du:dateUtc="2025-06-01T16:31:00Z">
        <w:r w:rsidR="00146BA2">
          <w:rPr>
            <w:rFonts w:ascii="Times New Roman" w:hAnsi="Times New Roman" w:cs="Times New Roman"/>
          </w:rPr>
          <w:t>include</w:t>
        </w:r>
      </w:ins>
      <w:r w:rsidRPr="0069598F">
        <w:rPr>
          <w:rFonts w:ascii="Times New Roman" w:hAnsi="Times New Roman" w:cs="Times New Roman"/>
        </w:rPr>
        <w:t xml:space="preserve"> the design, construction, and operation of controlled mesocosm systems. These will act as </w:t>
      </w:r>
      <w:del w:id="307" w:author="Shawn Lewenza" w:date="2025-06-01T10:32:00Z" w16du:dateUtc="2025-06-01T16:32:00Z">
        <w:r w:rsidRPr="0069598F" w:rsidDel="00ED0590">
          <w:rPr>
            <w:rFonts w:ascii="Times New Roman" w:hAnsi="Times New Roman" w:cs="Times New Roman"/>
          </w:rPr>
          <w:delText>scaled-down analogues</w:delText>
        </w:r>
      </w:del>
      <w:ins w:id="308" w:author="Shawn Lewenza" w:date="2025-06-01T10:32:00Z" w16du:dateUtc="2025-06-01T16:32:00Z">
        <w:r w:rsidR="00ED0590">
          <w:rPr>
            <w:rFonts w:ascii="Times New Roman" w:hAnsi="Times New Roman" w:cs="Times New Roman"/>
          </w:rPr>
          <w:t>models</w:t>
        </w:r>
      </w:ins>
      <w:r w:rsidRPr="0069598F">
        <w:rPr>
          <w:rFonts w:ascii="Times New Roman" w:hAnsi="Times New Roman" w:cs="Times New Roman"/>
        </w:rPr>
        <w:t xml:space="preserve"> of constructed wetlands</w:t>
      </w:r>
      <w:del w:id="309" w:author="Shawn Lewenza" w:date="2025-06-01T10:32:00Z" w16du:dateUtc="2025-06-01T16:32:00Z">
        <w:r w:rsidRPr="0069598F" w:rsidDel="00ED0590">
          <w:rPr>
            <w:rFonts w:ascii="Times New Roman" w:hAnsi="Times New Roman" w:cs="Times New Roman"/>
          </w:rPr>
          <w:delText xml:space="preserve"> or pond sections</w:delText>
        </w:r>
      </w:del>
      <w:r w:rsidRPr="0069598F">
        <w:rPr>
          <w:rFonts w:ascii="Times New Roman" w:hAnsi="Times New Roman" w:cs="Times New Roman"/>
        </w:rPr>
        <w:t>, allowing us to test our biosensors and compare bioremediation approaches</w:t>
      </w:r>
      <w:ins w:id="310" w:author="Shawn Lewenza" w:date="2025-06-01T10:32:00Z" w16du:dateUtc="2025-06-01T16:32:00Z">
        <w:r w:rsidR="00ED0590">
          <w:rPr>
            <w:rFonts w:ascii="Times New Roman" w:hAnsi="Times New Roman" w:cs="Times New Roman"/>
          </w:rPr>
          <w:t xml:space="preserve">. We will compare the ability of soil, plants and bioaugmented cultures to reduce NA levels. </w:t>
        </w:r>
      </w:ins>
      <w:r w:rsidRPr="0069598F">
        <w:rPr>
          <w:rFonts w:ascii="Times New Roman" w:hAnsi="Times New Roman" w:cs="Times New Roman"/>
        </w:rPr>
        <w:t xml:space="preserve"> </w:t>
      </w:r>
      <w:del w:id="311" w:author="Shawn Lewenza" w:date="2025-06-01T10:32:00Z" w16du:dateUtc="2025-06-01T16:32:00Z">
        <w:r w:rsidRPr="0069598F" w:rsidDel="00ED0590">
          <w:rPr>
            <w:rFonts w:ascii="Times New Roman" w:hAnsi="Times New Roman" w:cs="Times New Roman"/>
          </w:rPr>
          <w:delText>(e.g., OSPW only; OSPW with soil; OSPW with soil and native plants; OSPW with soil, plants, and specific microbial inocula).</w:delText>
        </w:r>
      </w:del>
      <w:ins w:id="312" w:author="Shawn Lewenza" w:date="2025-06-01T10:32:00Z" w16du:dateUtc="2025-06-01T16:32:00Z">
        <w:r w:rsidR="00ED0590">
          <w:rPr>
            <w:rFonts w:ascii="Times New Roman" w:hAnsi="Times New Roman" w:cs="Times New Roman"/>
          </w:rPr>
          <w:t xml:space="preserve">This will provide the opportunity to </w:t>
        </w:r>
      </w:ins>
      <w:ins w:id="313" w:author="Shawn Lewenza" w:date="2025-06-01T10:33:00Z" w16du:dateUtc="2025-06-01T16:33:00Z">
        <w:r w:rsidR="00A442D3">
          <w:rPr>
            <w:rFonts w:ascii="Times New Roman" w:hAnsi="Times New Roman" w:cs="Times New Roman"/>
          </w:rPr>
          <w:t xml:space="preserve">systematically test various bacterial communities, and to understand the dosing regimen. </w:t>
        </w:r>
      </w:ins>
      <w:r w:rsidRPr="0069598F">
        <w:rPr>
          <w:rFonts w:ascii="Times New Roman" w:hAnsi="Times New Roman" w:cs="Times New Roman"/>
        </w:rPr>
        <w:t xml:space="preserve"> Learnings </w:t>
      </w:r>
      <w:ins w:id="314" w:author="Shawn Lewenza" w:date="2025-06-01T10:33:00Z" w16du:dateUtc="2025-06-01T16:33:00Z">
        <w:r w:rsidR="00A442D3">
          <w:rPr>
            <w:rFonts w:ascii="Times New Roman" w:hAnsi="Times New Roman" w:cs="Times New Roman"/>
          </w:rPr>
          <w:t xml:space="preserve">from this pilot </w:t>
        </w:r>
      </w:ins>
      <w:r w:rsidRPr="0069598F">
        <w:rPr>
          <w:rFonts w:ascii="Times New Roman" w:hAnsi="Times New Roman" w:cs="Times New Roman"/>
        </w:rPr>
        <w:t xml:space="preserve">will </w:t>
      </w:r>
      <w:del w:id="315" w:author="Shawn Lewenza" w:date="2025-06-01T10:33:00Z" w16du:dateUtc="2025-06-01T16:33:00Z">
        <w:r w:rsidRPr="0069598F" w:rsidDel="00A442D3">
          <w:rPr>
            <w:rFonts w:ascii="Times New Roman" w:hAnsi="Times New Roman" w:cs="Times New Roman"/>
          </w:rPr>
          <w:delText xml:space="preserve">then </w:delText>
        </w:r>
      </w:del>
      <w:r w:rsidRPr="0069598F">
        <w:rPr>
          <w:rFonts w:ascii="Times New Roman" w:hAnsi="Times New Roman" w:cs="Times New Roman"/>
        </w:rPr>
        <w:t>inform the design and execution of a field pilot</w:t>
      </w:r>
      <w:ins w:id="316" w:author="Shawn Lewenza" w:date="2025-06-01T10:33:00Z" w16du:dateUtc="2025-06-01T16:33:00Z">
        <w:r w:rsidR="00A442D3">
          <w:rPr>
            <w:rFonts w:ascii="Times New Roman" w:hAnsi="Times New Roman" w:cs="Times New Roman"/>
          </w:rPr>
          <w:t xml:space="preserve"> in a constructed wetlands</w:t>
        </w:r>
      </w:ins>
      <w:r w:rsidRPr="0069598F">
        <w:rPr>
          <w:rFonts w:ascii="Times New Roman" w:hAnsi="Times New Roman" w:cs="Times New Roman"/>
        </w:rPr>
        <w:t> at a selected oil sands operational site. This will involve establishing contained pilot zones (treated vs. control), deploying our integrated monitoring and remediation technologies, and conducting continuous performance assessment. Throughout both phases, our data analytics platform will be central to tracking, analysis, and adaptive management.</w:t>
      </w:r>
      <w:ins w:id="317" w:author="Shawn Lewenza" w:date="2025-06-06T12:10:00Z" w16du:dateUtc="2025-06-06T19:10:00Z">
        <w:r w:rsidR="00C80947">
          <w:rPr>
            <w:rFonts w:ascii="Times New Roman" w:hAnsi="Times New Roman" w:cs="Times New Roman"/>
          </w:rPr>
          <w:t xml:space="preserve"> The end stage of this project will emphatically determine the potential for </w:t>
        </w:r>
        <w:r w:rsidR="00864C4E">
          <w:rPr>
            <w:rFonts w:ascii="Times New Roman" w:hAnsi="Times New Roman" w:cs="Times New Roman"/>
          </w:rPr>
          <w:t xml:space="preserve">the </w:t>
        </w:r>
        <w:proofErr w:type="gramStart"/>
        <w:r w:rsidR="00864C4E">
          <w:rPr>
            <w:rFonts w:ascii="Times New Roman" w:hAnsi="Times New Roman" w:cs="Times New Roman"/>
          </w:rPr>
          <w:t>real world</w:t>
        </w:r>
        <w:proofErr w:type="gramEnd"/>
        <w:r w:rsidR="00864C4E">
          <w:rPr>
            <w:rFonts w:ascii="Times New Roman" w:hAnsi="Times New Roman" w:cs="Times New Roman"/>
          </w:rPr>
          <w:t xml:space="preserve"> application of bioaugmentation to treat OSPW.</w:t>
        </w:r>
      </w:ins>
    </w:p>
    <w:p w14:paraId="370F94C0" w14:textId="77777777" w:rsidR="001F744E" w:rsidRPr="0069598F" w:rsidRDefault="001F744E" w:rsidP="001F744E">
      <w:pPr>
        <w:rPr>
          <w:rFonts w:ascii="Times New Roman" w:hAnsi="Times New Roman" w:cs="Times New Roman"/>
        </w:rPr>
      </w:pPr>
    </w:p>
    <w:p w14:paraId="25D2605A" w14:textId="77777777" w:rsidR="004B1927" w:rsidRDefault="004B1927" w:rsidP="001F744E">
      <w:pPr>
        <w:rPr>
          <w:ins w:id="318" w:author="Shawn Lewenza" w:date="2025-06-06T14:03:00Z" w16du:dateUtc="2025-06-06T21:03:00Z"/>
          <w:rFonts w:ascii="Times New Roman" w:hAnsi="Times New Roman" w:cs="Times New Roman"/>
          <w:highlight w:val="magenta"/>
        </w:rPr>
      </w:pPr>
    </w:p>
    <w:p w14:paraId="6BCA4F48" w14:textId="7F561E39" w:rsidR="001F744E" w:rsidRPr="0069598F" w:rsidDel="00C33E42" w:rsidRDefault="001F744E" w:rsidP="001F744E">
      <w:pPr>
        <w:rPr>
          <w:del w:id="319" w:author="Shawn Lewenza" w:date="2025-06-06T14:00:00Z" w16du:dateUtc="2025-06-06T21:00:00Z"/>
          <w:rFonts w:ascii="Times New Roman" w:hAnsi="Times New Roman" w:cs="Times New Roman"/>
        </w:rPr>
      </w:pPr>
      <w:r w:rsidRPr="001B3C24">
        <w:rPr>
          <w:rFonts w:ascii="Times New Roman" w:hAnsi="Times New Roman" w:cs="Times New Roman"/>
          <w:highlight w:val="magenta"/>
          <w:rPrChange w:id="320" w:author="Shawn Lewenza" w:date="2025-05-31T18:23:00Z" w16du:dateUtc="2025-06-01T00:23:00Z">
            <w:rPr>
              <w:rFonts w:ascii="Times New Roman" w:hAnsi="Times New Roman" w:cs="Times New Roman"/>
            </w:rPr>
          </w:rPrChange>
        </w:rPr>
        <w:t>Key Deliverables:</w:t>
      </w:r>
    </w:p>
    <w:p w14:paraId="4B506C93" w14:textId="77777777" w:rsidR="001F744E" w:rsidRPr="0069598F" w:rsidRDefault="001F744E" w:rsidP="001F744E">
      <w:pPr>
        <w:rPr>
          <w:rFonts w:ascii="Times New Roman" w:hAnsi="Times New Roman" w:cs="Times New Roman"/>
        </w:rPr>
      </w:pPr>
    </w:p>
    <w:p w14:paraId="14A893F3" w14:textId="77777777" w:rsidR="004321A2" w:rsidRDefault="004321A2" w:rsidP="001F744E">
      <w:pPr>
        <w:rPr>
          <w:ins w:id="321" w:author="Shawn Lewenza" w:date="2025-06-06T13:56:00Z" w16du:dateUtc="2025-06-06T20:56:00Z"/>
          <w:rFonts w:ascii="Times New Roman" w:hAnsi="Times New Roman" w:cs="Times New Roman"/>
        </w:rPr>
      </w:pPr>
      <w:ins w:id="322" w:author="Shawn Lewenza" w:date="2025-06-06T13:56:00Z" w16du:dateUtc="2025-06-06T20:56:00Z">
        <w:r>
          <w:rPr>
            <w:rFonts w:ascii="Times New Roman" w:hAnsi="Times New Roman" w:cs="Times New Roman"/>
          </w:rPr>
          <w:t>&gt;Identification of ideal NA degrading bacterial isolates and communities in lab scale experiments</w:t>
        </w:r>
      </w:ins>
    </w:p>
    <w:p w14:paraId="51A4547B" w14:textId="77777777" w:rsidR="00C33E42" w:rsidRDefault="004321A2" w:rsidP="001F744E">
      <w:pPr>
        <w:rPr>
          <w:ins w:id="323" w:author="Shawn Lewenza" w:date="2025-06-06T13:57:00Z" w16du:dateUtc="2025-06-06T20:57:00Z"/>
          <w:rFonts w:ascii="Times New Roman" w:hAnsi="Times New Roman" w:cs="Times New Roman"/>
        </w:rPr>
      </w:pPr>
      <w:ins w:id="324" w:author="Shawn Lewenza" w:date="2025-06-06T13:56:00Z" w16du:dateUtc="2025-06-06T20:56:00Z">
        <w:r>
          <w:rPr>
            <w:rFonts w:ascii="Times New Roman" w:hAnsi="Times New Roman" w:cs="Times New Roman"/>
          </w:rPr>
          <w:t xml:space="preserve">&gt;Development of method of growing </w:t>
        </w:r>
        <w:proofErr w:type="gramStart"/>
        <w:r>
          <w:rPr>
            <w:rFonts w:ascii="Times New Roman" w:hAnsi="Times New Roman" w:cs="Times New Roman"/>
          </w:rPr>
          <w:t>large scale</w:t>
        </w:r>
        <w:proofErr w:type="gramEnd"/>
        <w:r>
          <w:rPr>
            <w:rFonts w:ascii="Times New Roman" w:hAnsi="Times New Roman" w:cs="Times New Roman"/>
          </w:rPr>
          <w:t xml:space="preserve"> </w:t>
        </w:r>
      </w:ins>
      <w:ins w:id="325" w:author="Shawn Lewenza" w:date="2025-06-06T13:57:00Z" w16du:dateUtc="2025-06-06T20:57:00Z">
        <w:r>
          <w:rPr>
            <w:rFonts w:ascii="Times New Roman" w:hAnsi="Times New Roman" w:cs="Times New Roman"/>
          </w:rPr>
          <w:t xml:space="preserve">cultures for </w:t>
        </w:r>
        <w:r w:rsidR="00C33E42">
          <w:rPr>
            <w:rFonts w:ascii="Times New Roman" w:hAnsi="Times New Roman" w:cs="Times New Roman"/>
          </w:rPr>
          <w:t>optimal bioaugmentation performant</w:t>
        </w:r>
      </w:ins>
    </w:p>
    <w:p w14:paraId="67622123" w14:textId="0586A342" w:rsidR="001F744E" w:rsidRPr="0069598F" w:rsidRDefault="00C33E42" w:rsidP="001F744E">
      <w:pPr>
        <w:rPr>
          <w:rFonts w:ascii="Times New Roman" w:hAnsi="Times New Roman" w:cs="Times New Roman"/>
        </w:rPr>
      </w:pPr>
      <w:ins w:id="326" w:author="Shawn Lewenza" w:date="2025-06-06T13:57:00Z" w16du:dateUtc="2025-06-06T20:57:00Z">
        <w:r>
          <w:rPr>
            <w:rFonts w:ascii="Times New Roman" w:hAnsi="Times New Roman" w:cs="Times New Roman"/>
          </w:rPr>
          <w:lastRenderedPageBreak/>
          <w:t>&gt;Small and large scale</w:t>
        </w:r>
      </w:ins>
      <w:r w:rsidR="001F744E" w:rsidRPr="0069598F">
        <w:rPr>
          <w:rFonts w:ascii="Times New Roman" w:hAnsi="Times New Roman" w:cs="Times New Roman"/>
        </w:rPr>
        <w:t xml:space="preserve"> Mesocosm Design &amp; Operational Plan.</w:t>
      </w:r>
    </w:p>
    <w:p w14:paraId="3A9E1E79" w14:textId="6D130DEC" w:rsidR="001F744E" w:rsidRPr="0069598F" w:rsidRDefault="00C33E42" w:rsidP="001F744E">
      <w:pPr>
        <w:rPr>
          <w:rFonts w:ascii="Times New Roman" w:hAnsi="Times New Roman" w:cs="Times New Roman"/>
        </w:rPr>
      </w:pPr>
      <w:ins w:id="327" w:author="Shawn Lewenza" w:date="2025-06-06T13:58:00Z" w16du:dateUtc="2025-06-06T20:58:00Z">
        <w:r>
          <w:rPr>
            <w:rFonts w:ascii="Times New Roman" w:hAnsi="Times New Roman" w:cs="Times New Roman"/>
          </w:rPr>
          <w:t>&gt;</w:t>
        </w:r>
      </w:ins>
      <w:r w:rsidR="001F744E" w:rsidRPr="0069598F">
        <w:rPr>
          <w:rFonts w:ascii="Times New Roman" w:hAnsi="Times New Roman" w:cs="Times New Roman"/>
        </w:rPr>
        <w:t xml:space="preserve">Mesocosm Trials Performance &amp; Optimization Report </w:t>
      </w:r>
    </w:p>
    <w:p w14:paraId="2F8A885B" w14:textId="795CE700" w:rsidR="001F744E" w:rsidRPr="0069598F" w:rsidRDefault="00C33E42" w:rsidP="001F744E">
      <w:pPr>
        <w:rPr>
          <w:rFonts w:ascii="Times New Roman" w:hAnsi="Times New Roman" w:cs="Times New Roman"/>
        </w:rPr>
      </w:pPr>
      <w:r>
        <w:rPr>
          <w:rFonts w:ascii="Times New Roman" w:hAnsi="Times New Roman" w:cs="Times New Roman"/>
        </w:rPr>
        <w:t>&gt;</w:t>
      </w:r>
      <w:r w:rsidR="001F744E" w:rsidRPr="0069598F">
        <w:rPr>
          <w:rFonts w:ascii="Times New Roman" w:hAnsi="Times New Roman" w:cs="Times New Roman"/>
        </w:rPr>
        <w:t xml:space="preserve">Validated Biosensor Field Performance </w:t>
      </w:r>
      <w:r>
        <w:rPr>
          <w:rFonts w:ascii="Times New Roman" w:hAnsi="Times New Roman" w:cs="Times New Roman"/>
        </w:rPr>
        <w:t xml:space="preserve">in Mesocosm treating OSPW </w:t>
      </w:r>
    </w:p>
    <w:p w14:paraId="709DDF80" w14:textId="07AE403F" w:rsidR="001F744E" w:rsidRPr="0069598F" w:rsidDel="004150E7" w:rsidRDefault="001F744E" w:rsidP="001F744E">
      <w:pPr>
        <w:rPr>
          <w:del w:id="328" w:author="Shawn Lewenza" w:date="2025-06-01T10:48:00Z" w16du:dateUtc="2025-06-01T16:48:00Z"/>
          <w:rFonts w:ascii="Times New Roman" w:hAnsi="Times New Roman" w:cs="Times New Roman"/>
        </w:rPr>
      </w:pPr>
      <w:del w:id="329" w:author="Shawn Lewenza" w:date="2025-06-01T10:48:00Z" w16du:dateUtc="2025-06-01T16:48:00Z">
        <w:r w:rsidRPr="0069598F" w:rsidDel="004150E7">
          <w:rPr>
            <w:rFonts w:ascii="Times New Roman" w:hAnsi="Times New Roman" w:cs="Times New Roman"/>
          </w:rPr>
          <w:delText>- Field Pilot Bioremediation Efficacy Report (including NA reduction rates, degradation kinetics).</w:delText>
        </w:r>
      </w:del>
    </w:p>
    <w:p w14:paraId="73942689" w14:textId="53BC3242" w:rsidR="001F744E" w:rsidRPr="0069598F" w:rsidRDefault="00C33E42" w:rsidP="001F744E">
      <w:pPr>
        <w:rPr>
          <w:rFonts w:ascii="Times New Roman" w:hAnsi="Times New Roman" w:cs="Times New Roman"/>
        </w:rPr>
      </w:pPr>
      <w:ins w:id="330" w:author="Shawn Lewenza" w:date="2025-06-06T13:58:00Z" w16du:dateUtc="2025-06-06T20:58:00Z">
        <w:r>
          <w:rPr>
            <w:rFonts w:ascii="Times New Roman" w:hAnsi="Times New Roman" w:cs="Times New Roman"/>
          </w:rPr>
          <w:t>&gt;</w:t>
        </w:r>
      </w:ins>
      <w:del w:id="331" w:author="Shawn Lewenza" w:date="2025-06-06T13:58:00Z" w16du:dateUtc="2025-06-06T20:58:00Z">
        <w:r w:rsidR="001F744E" w:rsidRPr="0069598F" w:rsidDel="00C33E42">
          <w:rPr>
            <w:rFonts w:ascii="Times New Roman" w:hAnsi="Times New Roman" w:cs="Times New Roman"/>
          </w:rPr>
          <w:delText xml:space="preserve">- </w:delText>
        </w:r>
      </w:del>
      <w:r w:rsidR="001F744E" w:rsidRPr="0069598F">
        <w:rPr>
          <w:rFonts w:ascii="Times New Roman" w:hAnsi="Times New Roman" w:cs="Times New Roman"/>
        </w:rPr>
        <w:t xml:space="preserve">Fully operational </w:t>
      </w:r>
      <w:ins w:id="332" w:author="Shawn Lewenza" w:date="2025-06-06T13:58:00Z" w16du:dateUtc="2025-06-06T20:58:00Z">
        <w:r>
          <w:rPr>
            <w:rFonts w:ascii="Times New Roman" w:hAnsi="Times New Roman" w:cs="Times New Roman"/>
          </w:rPr>
          <w:t>d</w:t>
        </w:r>
      </w:ins>
      <w:del w:id="333" w:author="Shawn Lewenza" w:date="2025-06-06T13:58:00Z" w16du:dateUtc="2025-06-06T20:58:00Z">
        <w:r w:rsidR="001F744E" w:rsidRPr="0069598F" w:rsidDel="00C33E42">
          <w:rPr>
            <w:rFonts w:ascii="Times New Roman" w:hAnsi="Times New Roman" w:cs="Times New Roman"/>
          </w:rPr>
          <w:delText>D</w:delText>
        </w:r>
      </w:del>
      <w:r w:rsidR="001F744E" w:rsidRPr="0069598F">
        <w:rPr>
          <w:rFonts w:ascii="Times New Roman" w:hAnsi="Times New Roman" w:cs="Times New Roman"/>
        </w:rPr>
        <w:t xml:space="preserve">ata </w:t>
      </w:r>
      <w:ins w:id="334" w:author="Shawn Lewenza" w:date="2025-06-06T13:58:00Z" w16du:dateUtc="2025-06-06T20:58:00Z">
        <w:r>
          <w:rPr>
            <w:rFonts w:ascii="Times New Roman" w:hAnsi="Times New Roman" w:cs="Times New Roman"/>
          </w:rPr>
          <w:t>a</w:t>
        </w:r>
      </w:ins>
      <w:del w:id="335" w:author="Shawn Lewenza" w:date="2025-06-06T13:58:00Z" w16du:dateUtc="2025-06-06T20:58:00Z">
        <w:r w:rsidR="001F744E" w:rsidRPr="0069598F" w:rsidDel="00C33E42">
          <w:rPr>
            <w:rFonts w:ascii="Times New Roman" w:hAnsi="Times New Roman" w:cs="Times New Roman"/>
          </w:rPr>
          <w:delText>A</w:delText>
        </w:r>
      </w:del>
      <w:r w:rsidR="001F744E" w:rsidRPr="0069598F">
        <w:rPr>
          <w:rFonts w:ascii="Times New Roman" w:hAnsi="Times New Roman" w:cs="Times New Roman"/>
        </w:rPr>
        <w:t xml:space="preserve">nalytics </w:t>
      </w:r>
      <w:ins w:id="336" w:author="Shawn Lewenza" w:date="2025-06-06T13:58:00Z" w16du:dateUtc="2025-06-06T20:58:00Z">
        <w:r>
          <w:rPr>
            <w:rFonts w:ascii="Times New Roman" w:hAnsi="Times New Roman" w:cs="Times New Roman"/>
          </w:rPr>
          <w:t>p</w:t>
        </w:r>
      </w:ins>
      <w:del w:id="337" w:author="Shawn Lewenza" w:date="2025-06-06T13:58:00Z" w16du:dateUtc="2025-06-06T20:58:00Z">
        <w:r w:rsidR="001F744E" w:rsidRPr="0069598F" w:rsidDel="00C33E42">
          <w:rPr>
            <w:rFonts w:ascii="Times New Roman" w:hAnsi="Times New Roman" w:cs="Times New Roman"/>
          </w:rPr>
          <w:delText>P</w:delText>
        </w:r>
      </w:del>
      <w:r w:rsidR="001F744E" w:rsidRPr="0069598F">
        <w:rPr>
          <w:rFonts w:ascii="Times New Roman" w:hAnsi="Times New Roman" w:cs="Times New Roman"/>
        </w:rPr>
        <w:t>latform with pilot data.</w:t>
      </w:r>
    </w:p>
    <w:p w14:paraId="15974B56" w14:textId="7A3AAB2B" w:rsidR="001F744E" w:rsidRPr="0069598F" w:rsidRDefault="00C33E42" w:rsidP="001F744E">
      <w:pPr>
        <w:rPr>
          <w:rFonts w:ascii="Times New Roman" w:hAnsi="Times New Roman" w:cs="Times New Roman"/>
        </w:rPr>
      </w:pPr>
      <w:ins w:id="338" w:author="Shawn Lewenza" w:date="2025-06-06T13:58:00Z" w16du:dateUtc="2025-06-06T20:58:00Z">
        <w:r>
          <w:rPr>
            <w:rFonts w:ascii="Times New Roman" w:hAnsi="Times New Roman" w:cs="Times New Roman"/>
          </w:rPr>
          <w:t>&gt;</w:t>
        </w:r>
      </w:ins>
      <w:del w:id="339" w:author="Shawn Lewenza" w:date="2025-06-06T13:58:00Z" w16du:dateUtc="2025-06-06T20:58:00Z">
        <w:r w:rsidR="001F744E" w:rsidRPr="0069598F" w:rsidDel="00C33E42">
          <w:rPr>
            <w:rFonts w:ascii="Times New Roman" w:hAnsi="Times New Roman" w:cs="Times New Roman"/>
          </w:rPr>
          <w:delText xml:space="preserve">- </w:delText>
        </w:r>
      </w:del>
      <w:r w:rsidR="001F744E" w:rsidRPr="0069598F">
        <w:rPr>
          <w:rFonts w:ascii="Times New Roman" w:hAnsi="Times New Roman" w:cs="Times New Roman"/>
        </w:rPr>
        <w:t>Comprehensive Final Project Report (technical achievements, GHG/economic analysis, operational learnings, modular scale-up recommendations).</w:t>
      </w:r>
    </w:p>
    <w:p w14:paraId="6831D591" w14:textId="4D35780A" w:rsidR="001F744E" w:rsidRPr="0069598F" w:rsidRDefault="00C33E42" w:rsidP="001F744E">
      <w:pPr>
        <w:rPr>
          <w:rFonts w:ascii="Times New Roman" w:hAnsi="Times New Roman" w:cs="Times New Roman"/>
        </w:rPr>
      </w:pPr>
      <w:ins w:id="340" w:author="Shawn Lewenza" w:date="2025-06-06T13:58:00Z" w16du:dateUtc="2025-06-06T20:58:00Z">
        <w:r>
          <w:rPr>
            <w:rFonts w:ascii="Times New Roman" w:hAnsi="Times New Roman" w:cs="Times New Roman"/>
          </w:rPr>
          <w:t>&gt;</w:t>
        </w:r>
      </w:ins>
      <w:del w:id="341" w:author="Shawn Lewenza" w:date="2025-06-06T13:58:00Z" w16du:dateUtc="2025-06-06T20:58:00Z">
        <w:r w:rsidR="001F744E" w:rsidRPr="0069598F" w:rsidDel="00C33E42">
          <w:rPr>
            <w:rFonts w:ascii="Times New Roman" w:hAnsi="Times New Roman" w:cs="Times New Roman"/>
          </w:rPr>
          <w:delText xml:space="preserve">- </w:delText>
        </w:r>
      </w:del>
      <w:r w:rsidR="001F744E" w:rsidRPr="0069598F">
        <w:rPr>
          <w:rFonts w:ascii="Times New Roman" w:hAnsi="Times New Roman" w:cs="Times New Roman"/>
        </w:rPr>
        <w:t>MMV Report for ERA.</w:t>
      </w:r>
      <w:ins w:id="342" w:author="Shawn Lewenza" w:date="2025-06-06T13:58:00Z" w16du:dateUtc="2025-06-06T20:58:00Z">
        <w:r>
          <w:rPr>
            <w:rFonts w:ascii="Times New Roman" w:hAnsi="Times New Roman" w:cs="Times New Roman"/>
          </w:rPr>
          <w:t xml:space="preserve"> </w:t>
        </w:r>
        <w:r w:rsidRPr="00C33E42">
          <w:rPr>
            <w:rFonts w:ascii="Times New Roman" w:hAnsi="Times New Roman" w:cs="Times New Roman"/>
            <w:highlight w:val="red"/>
            <w:rPrChange w:id="343" w:author="Shawn Lewenza" w:date="2025-06-06T13:59:00Z" w16du:dateUtc="2025-06-06T20:59:00Z">
              <w:rPr>
                <w:rFonts w:ascii="Times New Roman" w:hAnsi="Times New Roman" w:cs="Times New Roman"/>
              </w:rPr>
            </w:rPrChange>
          </w:rPr>
          <w:t>WHAT is THIS?</w:t>
        </w:r>
      </w:ins>
    </w:p>
    <w:p w14:paraId="5ADB05C6" w14:textId="43C578CF" w:rsidR="001F744E" w:rsidRPr="0069598F" w:rsidRDefault="00C33E42" w:rsidP="001F744E">
      <w:pPr>
        <w:rPr>
          <w:rFonts w:ascii="Times New Roman" w:hAnsi="Times New Roman" w:cs="Times New Roman"/>
        </w:rPr>
      </w:pPr>
      <w:ins w:id="344" w:author="Shawn Lewenza" w:date="2025-06-06T13:59:00Z" w16du:dateUtc="2025-06-06T20:59:00Z">
        <w:r>
          <w:rPr>
            <w:rFonts w:ascii="Times New Roman" w:hAnsi="Times New Roman" w:cs="Times New Roman"/>
          </w:rPr>
          <w:t>&gt;</w:t>
        </w:r>
      </w:ins>
      <w:del w:id="345" w:author="Shawn Lewenza" w:date="2025-06-06T13:59:00Z" w16du:dateUtc="2025-06-06T20:59:00Z">
        <w:r w:rsidR="001F744E" w:rsidRPr="0069598F" w:rsidDel="00C33E42">
          <w:rPr>
            <w:rFonts w:ascii="Times New Roman" w:hAnsi="Times New Roman" w:cs="Times New Roman"/>
          </w:rPr>
          <w:delText xml:space="preserve">- </w:delText>
        </w:r>
      </w:del>
      <w:r w:rsidR="001F744E" w:rsidRPr="0069598F">
        <w:rPr>
          <w:rFonts w:ascii="Times New Roman" w:hAnsi="Times New Roman" w:cs="Times New Roman"/>
        </w:rPr>
        <w:t>Knowledge Dissemination Materials</w:t>
      </w:r>
      <w:ins w:id="346" w:author="Shawn Lewenza" w:date="2025-06-01T10:48:00Z" w16du:dateUtc="2025-06-01T16:48:00Z">
        <w:r w:rsidR="004150E7">
          <w:rPr>
            <w:rFonts w:ascii="Times New Roman" w:hAnsi="Times New Roman" w:cs="Times New Roman"/>
          </w:rPr>
          <w:t>, Peer-Reviewed Publ</w:t>
        </w:r>
      </w:ins>
      <w:ins w:id="347" w:author="Shawn Lewenza" w:date="2025-06-01T10:49:00Z" w16du:dateUtc="2025-06-01T16:49:00Z">
        <w:r w:rsidR="004150E7">
          <w:rPr>
            <w:rFonts w:ascii="Times New Roman" w:hAnsi="Times New Roman" w:cs="Times New Roman"/>
          </w:rPr>
          <w:t>ications</w:t>
        </w:r>
      </w:ins>
      <w:del w:id="348" w:author="Shawn Lewenza" w:date="2025-06-01T10:48:00Z" w16du:dateUtc="2025-06-01T16:48:00Z">
        <w:r w:rsidR="001F744E" w:rsidRPr="0069598F" w:rsidDel="004150E7">
          <w:rPr>
            <w:rFonts w:ascii="Times New Roman" w:hAnsi="Times New Roman" w:cs="Times New Roman"/>
          </w:rPr>
          <w:delText>.</w:delText>
        </w:r>
      </w:del>
    </w:p>
    <w:p w14:paraId="1F795E90" w14:textId="77777777" w:rsidR="001F744E" w:rsidRPr="0069598F" w:rsidRDefault="001F744E" w:rsidP="001F744E">
      <w:pPr>
        <w:rPr>
          <w:rFonts w:ascii="Times New Roman" w:hAnsi="Times New Roman" w:cs="Times New Roman"/>
        </w:rPr>
      </w:pPr>
    </w:p>
    <w:p w14:paraId="0E2D87CB" w14:textId="30BB1B5C" w:rsidR="001F744E" w:rsidRPr="0069598F" w:rsidDel="004B1927" w:rsidRDefault="001F744E" w:rsidP="001F744E">
      <w:pPr>
        <w:rPr>
          <w:del w:id="349" w:author="Shawn Lewenza" w:date="2025-06-06T14:03:00Z" w16du:dateUtc="2025-06-06T21:03:00Z"/>
          <w:rFonts w:ascii="Times New Roman" w:hAnsi="Times New Roman" w:cs="Times New Roman"/>
        </w:rPr>
      </w:pPr>
      <w:del w:id="350" w:author="Shawn Lewenza" w:date="2025-06-06T14:03:00Z" w16du:dateUtc="2025-06-06T21:03:00Z">
        <w:r w:rsidRPr="00C33E42" w:rsidDel="004B1927">
          <w:rPr>
            <w:rFonts w:ascii="Times New Roman" w:hAnsi="Times New Roman" w:cs="Times New Roman"/>
            <w:highlight w:val="yellow"/>
            <w:rPrChange w:id="351" w:author="Shawn Lewenza" w:date="2025-06-06T14:00:00Z" w16du:dateUtc="2025-06-06T21:00:00Z">
              <w:rPr>
                <w:rFonts w:ascii="Times New Roman" w:hAnsi="Times New Roman" w:cs="Times New Roman"/>
              </w:rPr>
            </w:rPrChange>
          </w:rPr>
          <w:delText>Nature of Deployment, Size/Scale, and Relevance to Commercial System This project features a two-stage deployment: mesocosm trials followed by a field pilot demonstration.</w:delText>
        </w:r>
      </w:del>
    </w:p>
    <w:p w14:paraId="03BF232F" w14:textId="3D99376E" w:rsidR="001F744E" w:rsidRPr="0069598F" w:rsidDel="00072DD2" w:rsidRDefault="001F744E" w:rsidP="001F744E">
      <w:pPr>
        <w:rPr>
          <w:del w:id="352" w:author="Shawn Lewenza" w:date="2025-06-06T14:00:00Z" w16du:dateUtc="2025-06-06T21:00:00Z"/>
          <w:rFonts w:ascii="Times New Roman" w:hAnsi="Times New Roman" w:cs="Times New Roman"/>
        </w:rPr>
      </w:pPr>
    </w:p>
    <w:p w14:paraId="56B56A89" w14:textId="011B392C" w:rsidR="001F744E" w:rsidRPr="00BC30BC" w:rsidDel="00072DD2" w:rsidRDefault="001F744E" w:rsidP="001F744E">
      <w:pPr>
        <w:rPr>
          <w:del w:id="353" w:author="Shawn Lewenza" w:date="2025-06-06T14:00:00Z" w16du:dateUtc="2025-06-06T21:00:00Z"/>
          <w:rFonts w:ascii="Times New Roman" w:hAnsi="Times New Roman" w:cs="Times New Roman"/>
          <w:highlight w:val="magenta"/>
          <w:rPrChange w:id="354" w:author="Shawn Lewenza" w:date="2025-06-06T14:01:00Z" w16du:dateUtc="2025-06-06T21:01:00Z">
            <w:rPr>
              <w:del w:id="355" w:author="Shawn Lewenza" w:date="2025-06-06T14:00:00Z" w16du:dateUtc="2025-06-06T21:00:00Z"/>
              <w:rFonts w:ascii="Times New Roman" w:hAnsi="Times New Roman" w:cs="Times New Roman"/>
            </w:rPr>
          </w:rPrChange>
        </w:rPr>
      </w:pPr>
      <w:del w:id="356" w:author="Shawn Lewenza" w:date="2025-06-06T14:00:00Z" w16du:dateUtc="2025-06-06T21:00:00Z">
        <w:r w:rsidRPr="00BC30BC" w:rsidDel="00072DD2">
          <w:rPr>
            <w:rFonts w:ascii="Times New Roman" w:hAnsi="Times New Roman" w:cs="Times New Roman"/>
            <w:highlight w:val="magenta"/>
            <w:rPrChange w:id="357" w:author="Shawn Lewenza" w:date="2025-06-06T14:01:00Z" w16du:dateUtc="2025-06-06T21:01:00Z">
              <w:rPr>
                <w:rFonts w:ascii="Times New Roman" w:hAnsi="Times New Roman" w:cs="Times New Roman"/>
              </w:rPr>
            </w:rPrChange>
          </w:rPr>
          <w:delText xml:space="preserve">- Mesocosm Stage (e.g., Years </w:delText>
        </w:r>
      </w:del>
      <w:del w:id="358" w:author="Shawn Lewenza" w:date="2025-06-01T10:35:00Z" w16du:dateUtc="2025-06-01T16:35:00Z">
        <w:r w:rsidRPr="00BC30BC" w:rsidDel="00451AC7">
          <w:rPr>
            <w:rFonts w:ascii="Times New Roman" w:hAnsi="Times New Roman" w:cs="Times New Roman"/>
            <w:highlight w:val="magenta"/>
            <w:rPrChange w:id="359" w:author="Shawn Lewenza" w:date="2025-06-06T14:01:00Z" w16du:dateUtc="2025-06-06T21:01:00Z">
              <w:rPr>
                <w:rFonts w:ascii="Times New Roman" w:hAnsi="Times New Roman" w:cs="Times New Roman"/>
              </w:rPr>
            </w:rPrChange>
          </w:rPr>
          <w:delText>1-2</w:delText>
        </w:r>
      </w:del>
      <w:del w:id="360" w:author="Shawn Lewenza" w:date="2025-06-06T14:00:00Z" w16du:dateUtc="2025-06-06T21:00:00Z">
        <w:r w:rsidRPr="00BC30BC" w:rsidDel="00072DD2">
          <w:rPr>
            <w:rFonts w:ascii="Times New Roman" w:hAnsi="Times New Roman" w:cs="Times New Roman"/>
            <w:highlight w:val="magenta"/>
            <w:rPrChange w:id="361" w:author="Shawn Lewenza" w:date="2025-06-06T14:01:00Z" w16du:dateUtc="2025-06-06T21:01:00Z">
              <w:rPr>
                <w:rFonts w:ascii="Times New Roman" w:hAnsi="Times New Roman" w:cs="Times New Roman"/>
              </w:rPr>
            </w:rPrChange>
          </w:rPr>
          <w:delText xml:space="preserve">): These controlled experiments </w:delText>
        </w:r>
      </w:del>
      <w:del w:id="362" w:author="Shawn Lewenza" w:date="2025-06-01T10:37:00Z" w16du:dateUtc="2025-06-01T16:37:00Z">
        <w:r w:rsidRPr="00BC30BC" w:rsidDel="00F35040">
          <w:rPr>
            <w:rFonts w:ascii="Times New Roman" w:hAnsi="Times New Roman" w:cs="Times New Roman"/>
            <w:highlight w:val="magenta"/>
            <w:rPrChange w:id="363" w:author="Shawn Lewenza" w:date="2025-06-06T14:01:00Z" w16du:dateUtc="2025-06-06T21:01:00Z">
              <w:rPr>
                <w:rFonts w:ascii="Times New Roman" w:hAnsi="Times New Roman" w:cs="Times New Roman"/>
              </w:rPr>
            </w:rPrChange>
          </w:rPr>
          <w:delText xml:space="preserve">(potentially multiple units of 100s-1000s of litres each) will be established at a suitable controlled location (e.g., Luminous facility, partner university, private mesocosm facility, or a designated area on an oil sands lease). </w:delText>
        </w:r>
      </w:del>
      <w:del w:id="364" w:author="Shawn Lewenza" w:date="2025-06-06T14:00:00Z" w16du:dateUtc="2025-06-06T21:00:00Z">
        <w:r w:rsidRPr="00BC30BC" w:rsidDel="00072DD2">
          <w:rPr>
            <w:rFonts w:ascii="Times New Roman" w:hAnsi="Times New Roman" w:cs="Times New Roman"/>
            <w:highlight w:val="magenta"/>
            <w:rPrChange w:id="365" w:author="Shawn Lewenza" w:date="2025-06-06T14:01:00Z" w16du:dateUtc="2025-06-06T21:01:00Z">
              <w:rPr>
                <w:rFonts w:ascii="Times New Roman" w:hAnsi="Times New Roman" w:cs="Times New Roman"/>
              </w:rPr>
            </w:rPrChange>
          </w:rPr>
          <w:delText xml:space="preserve">This stage allows for rapid, cost-effective iteration and optimization of our </w:delText>
        </w:r>
      </w:del>
      <w:del w:id="366" w:author="Shawn Lewenza" w:date="2025-06-01T10:37:00Z" w16du:dateUtc="2025-06-01T16:37:00Z">
        <w:r w:rsidRPr="00BC30BC" w:rsidDel="00F35040">
          <w:rPr>
            <w:rFonts w:ascii="Times New Roman" w:hAnsi="Times New Roman" w:cs="Times New Roman"/>
            <w:highlight w:val="magenta"/>
            <w:rPrChange w:id="367" w:author="Shawn Lewenza" w:date="2025-06-06T14:01:00Z" w16du:dateUtc="2025-06-06T21:01:00Z">
              <w:rPr>
                <w:rFonts w:ascii="Times New Roman" w:hAnsi="Times New Roman" w:cs="Times New Roman"/>
              </w:rPr>
            </w:rPrChange>
          </w:rPr>
          <w:delText xml:space="preserve">biosensors and </w:delText>
        </w:r>
      </w:del>
      <w:del w:id="368" w:author="Shawn Lewenza" w:date="2025-06-06T14:00:00Z" w16du:dateUtc="2025-06-06T21:00:00Z">
        <w:r w:rsidRPr="00BC30BC" w:rsidDel="00072DD2">
          <w:rPr>
            <w:rFonts w:ascii="Times New Roman" w:hAnsi="Times New Roman" w:cs="Times New Roman"/>
            <w:highlight w:val="magenta"/>
            <w:rPrChange w:id="369" w:author="Shawn Lewenza" w:date="2025-06-06T14:01:00Z" w16du:dateUtc="2025-06-06T21:01:00Z">
              <w:rPr>
                <w:rFonts w:ascii="Times New Roman" w:hAnsi="Times New Roman" w:cs="Times New Roman"/>
              </w:rPr>
            </w:rPrChange>
          </w:rPr>
          <w:delText xml:space="preserve">bioremediation strategies </w:delText>
        </w:r>
      </w:del>
      <w:del w:id="370" w:author="Shawn Lewenza" w:date="2025-06-01T10:39:00Z" w16du:dateUtc="2025-06-01T16:39:00Z">
        <w:r w:rsidRPr="00BC30BC" w:rsidDel="00B54439">
          <w:rPr>
            <w:rFonts w:ascii="Times New Roman" w:hAnsi="Times New Roman" w:cs="Times New Roman"/>
            <w:highlight w:val="magenta"/>
            <w:rPrChange w:id="371" w:author="Shawn Lewenza" w:date="2025-06-06T14:01:00Z" w16du:dateUtc="2025-06-06T21:01:00Z">
              <w:rPr>
                <w:rFonts w:ascii="Times New Roman" w:hAnsi="Times New Roman" w:cs="Times New Roman"/>
              </w:rPr>
            </w:rPrChange>
          </w:rPr>
          <w:delText xml:space="preserve">(including selection of most effective OSPW-native strains or biostimulation parameters) under various simulated but controlled conditions. </w:delText>
        </w:r>
      </w:del>
      <w:del w:id="372" w:author="Shawn Lewenza" w:date="2025-06-06T14:00:00Z" w16du:dateUtc="2025-06-06T21:00:00Z">
        <w:r w:rsidRPr="00BC30BC" w:rsidDel="00072DD2">
          <w:rPr>
            <w:rFonts w:ascii="Times New Roman" w:hAnsi="Times New Roman" w:cs="Times New Roman"/>
            <w:highlight w:val="magenta"/>
            <w:rPrChange w:id="373" w:author="Shawn Lewenza" w:date="2025-06-06T14:01:00Z" w16du:dateUtc="2025-06-06T21:01:00Z">
              <w:rPr>
                <w:rFonts w:ascii="Times New Roman" w:hAnsi="Times New Roman" w:cs="Times New Roman"/>
              </w:rPr>
            </w:rPrChange>
          </w:rPr>
          <w:delText>This is critical for de-risking prior to larger field investment.</w:delText>
        </w:r>
      </w:del>
    </w:p>
    <w:p w14:paraId="08C4E6E9" w14:textId="5894BA20" w:rsidR="001F744E" w:rsidRPr="00BC30BC" w:rsidDel="00072DD2" w:rsidRDefault="001F744E" w:rsidP="001F744E">
      <w:pPr>
        <w:rPr>
          <w:del w:id="374" w:author="Shawn Lewenza" w:date="2025-06-06T14:00:00Z" w16du:dateUtc="2025-06-06T21:00:00Z"/>
          <w:rFonts w:ascii="Times New Roman" w:hAnsi="Times New Roman" w:cs="Times New Roman"/>
          <w:highlight w:val="magenta"/>
          <w:rPrChange w:id="375" w:author="Shawn Lewenza" w:date="2025-06-06T14:01:00Z" w16du:dateUtc="2025-06-06T21:01:00Z">
            <w:rPr>
              <w:del w:id="376" w:author="Shawn Lewenza" w:date="2025-06-06T14:00:00Z" w16du:dateUtc="2025-06-06T21:00:00Z"/>
              <w:rFonts w:ascii="Times New Roman" w:hAnsi="Times New Roman" w:cs="Times New Roman"/>
            </w:rPr>
          </w:rPrChange>
        </w:rPr>
      </w:pPr>
      <w:del w:id="377" w:author="Shawn Lewenza" w:date="2025-06-06T14:00:00Z" w16du:dateUtc="2025-06-06T21:00:00Z">
        <w:r w:rsidRPr="00BC30BC" w:rsidDel="00072DD2">
          <w:rPr>
            <w:rFonts w:ascii="Times New Roman" w:hAnsi="Times New Roman" w:cs="Times New Roman"/>
            <w:highlight w:val="magenta"/>
            <w:rPrChange w:id="378" w:author="Shawn Lewenza" w:date="2025-06-06T14:01:00Z" w16du:dateUtc="2025-06-06T21:01:00Z">
              <w:rPr>
                <w:rFonts w:ascii="Times New Roman" w:hAnsi="Times New Roman" w:cs="Times New Roman"/>
              </w:rPr>
            </w:rPrChange>
          </w:rPr>
          <w:delText xml:space="preserve">- </w:delText>
        </w:r>
      </w:del>
      <w:del w:id="379" w:author="Shawn Lewenza" w:date="2025-06-01T10:35:00Z" w16du:dateUtc="2025-06-01T16:35:00Z">
        <w:r w:rsidRPr="00BC30BC" w:rsidDel="00451AC7">
          <w:rPr>
            <w:rFonts w:ascii="Times New Roman" w:hAnsi="Times New Roman" w:cs="Times New Roman"/>
            <w:highlight w:val="magenta"/>
            <w:rPrChange w:id="380" w:author="Shawn Lewenza" w:date="2025-06-06T14:01:00Z" w16du:dateUtc="2025-06-06T21:01:00Z">
              <w:rPr>
                <w:rFonts w:ascii="Times New Roman" w:hAnsi="Times New Roman" w:cs="Times New Roman"/>
              </w:rPr>
            </w:rPrChange>
          </w:rPr>
          <w:delText xml:space="preserve">Field Pilot </w:delText>
        </w:r>
      </w:del>
      <w:del w:id="381" w:author="Shawn Lewenza" w:date="2025-06-06T14:00:00Z" w16du:dateUtc="2025-06-06T21:00:00Z">
        <w:r w:rsidRPr="00BC30BC" w:rsidDel="00072DD2">
          <w:rPr>
            <w:rFonts w:ascii="Times New Roman" w:hAnsi="Times New Roman" w:cs="Times New Roman"/>
            <w:highlight w:val="magenta"/>
            <w:rPrChange w:id="382" w:author="Shawn Lewenza" w:date="2025-06-06T14:01:00Z" w16du:dateUtc="2025-06-06T21:01:00Z">
              <w:rPr>
                <w:rFonts w:ascii="Times New Roman" w:hAnsi="Times New Roman" w:cs="Times New Roman"/>
              </w:rPr>
            </w:rPrChange>
          </w:rPr>
          <w:delText xml:space="preserve">Stage (e.g., Years </w:delText>
        </w:r>
      </w:del>
      <w:del w:id="383" w:author="Shawn Lewenza" w:date="2025-06-01T10:35:00Z" w16du:dateUtc="2025-06-01T16:35:00Z">
        <w:r w:rsidRPr="00BC30BC" w:rsidDel="00451AC7">
          <w:rPr>
            <w:rFonts w:ascii="Times New Roman" w:hAnsi="Times New Roman" w:cs="Times New Roman"/>
            <w:highlight w:val="magenta"/>
            <w:rPrChange w:id="384" w:author="Shawn Lewenza" w:date="2025-06-06T14:01:00Z" w16du:dateUtc="2025-06-06T21:01:00Z">
              <w:rPr>
                <w:rFonts w:ascii="Times New Roman" w:hAnsi="Times New Roman" w:cs="Times New Roman"/>
              </w:rPr>
            </w:rPrChange>
          </w:rPr>
          <w:delText>2-4</w:delText>
        </w:r>
      </w:del>
      <w:del w:id="385" w:author="Shawn Lewenza" w:date="2025-06-06T14:00:00Z" w16du:dateUtc="2025-06-06T21:00:00Z">
        <w:r w:rsidRPr="00BC30BC" w:rsidDel="00072DD2">
          <w:rPr>
            <w:rFonts w:ascii="Times New Roman" w:hAnsi="Times New Roman" w:cs="Times New Roman"/>
            <w:highlight w:val="magenta"/>
            <w:rPrChange w:id="386" w:author="Shawn Lewenza" w:date="2025-06-06T14:01:00Z" w16du:dateUtc="2025-06-06T21:01:00Z">
              <w:rPr>
                <w:rFonts w:ascii="Times New Roman" w:hAnsi="Times New Roman" w:cs="Times New Roman"/>
              </w:rPr>
            </w:rPrChange>
          </w:rPr>
          <w:delText xml:space="preserve">): Based on </w:delText>
        </w:r>
      </w:del>
      <w:del w:id="387" w:author="Shawn Lewenza" w:date="2025-06-01T10:40:00Z" w16du:dateUtc="2025-06-01T16:40:00Z">
        <w:r w:rsidRPr="00BC30BC" w:rsidDel="00B54439">
          <w:rPr>
            <w:rFonts w:ascii="Times New Roman" w:hAnsi="Times New Roman" w:cs="Times New Roman"/>
            <w:highlight w:val="magenta"/>
            <w:rPrChange w:id="388" w:author="Shawn Lewenza" w:date="2025-06-06T14:01:00Z" w16du:dateUtc="2025-06-06T21:01:00Z">
              <w:rPr>
                <w:rFonts w:ascii="Times New Roman" w:hAnsi="Times New Roman" w:cs="Times New Roman"/>
              </w:rPr>
            </w:rPrChange>
          </w:rPr>
          <w:delText xml:space="preserve">optimized parameters </w:delText>
        </w:r>
      </w:del>
      <w:del w:id="389" w:author="Shawn Lewenza" w:date="2025-06-06T14:00:00Z" w16du:dateUtc="2025-06-06T21:00:00Z">
        <w:r w:rsidRPr="00BC30BC" w:rsidDel="00072DD2">
          <w:rPr>
            <w:rFonts w:ascii="Times New Roman" w:hAnsi="Times New Roman" w:cs="Times New Roman"/>
            <w:highlight w:val="magenta"/>
            <w:rPrChange w:id="390" w:author="Shawn Lewenza" w:date="2025-06-06T14:01:00Z" w16du:dateUtc="2025-06-06T21:01:00Z">
              <w:rPr>
                <w:rFonts w:ascii="Times New Roman" w:hAnsi="Times New Roman" w:cs="Times New Roman"/>
              </w:rPr>
            </w:rPrChange>
          </w:rPr>
          <w:delText>from the mesocosm trials, a field pilot will be implemented within one or more contained cells/sections of an operational tailings pond or an associated treatment system (e.g., constructed wetland). The scale will be representative of a functional treatment unit (e.g., treating a continuous flow or a significant batch volume of OSPW, targeting X m² surface area or Y m³ volume) capable of generating statistically robust data and demonstrating operational viability.</w:delText>
        </w:r>
      </w:del>
    </w:p>
    <w:p w14:paraId="04DB23A8" w14:textId="325C5C87" w:rsidR="001F744E" w:rsidRPr="00BC30BC" w:rsidDel="00243337" w:rsidRDefault="001F744E" w:rsidP="001F744E">
      <w:pPr>
        <w:rPr>
          <w:del w:id="391" w:author="Shawn Lewenza" w:date="2025-06-01T10:46:00Z" w16du:dateUtc="2025-06-01T16:46:00Z"/>
          <w:rFonts w:ascii="Times New Roman" w:hAnsi="Times New Roman" w:cs="Times New Roman"/>
          <w:highlight w:val="magenta"/>
          <w:rPrChange w:id="392" w:author="Shawn Lewenza" w:date="2025-06-06T14:01:00Z" w16du:dateUtc="2025-06-06T21:01:00Z">
            <w:rPr>
              <w:del w:id="393" w:author="Shawn Lewenza" w:date="2025-06-01T10:46:00Z" w16du:dateUtc="2025-06-01T16:46:00Z"/>
              <w:rFonts w:ascii="Times New Roman" w:hAnsi="Times New Roman" w:cs="Times New Roman"/>
            </w:rPr>
          </w:rPrChange>
        </w:rPr>
      </w:pPr>
      <w:del w:id="394" w:author="Shawn Lewenza" w:date="2025-06-06T14:00:00Z" w16du:dateUtc="2025-06-06T21:00:00Z">
        <w:r w:rsidRPr="00BC30BC" w:rsidDel="00072DD2">
          <w:rPr>
            <w:rFonts w:ascii="Times New Roman" w:hAnsi="Times New Roman" w:cs="Times New Roman"/>
            <w:highlight w:val="magenta"/>
            <w:rPrChange w:id="395" w:author="Shawn Lewenza" w:date="2025-06-06T14:01:00Z" w16du:dateUtc="2025-06-06T21:01:00Z">
              <w:rPr>
                <w:rFonts w:ascii="Times New Roman" w:hAnsi="Times New Roman" w:cs="Times New Roman"/>
              </w:rPr>
            </w:rPrChange>
          </w:rPr>
          <w:delText>- Relevance &amp; Modular Scalability: This staged approach is inherently designed for linear, modular scalability. The mesocosm phase perfects the "unit process," and the field pilot validates this "treatment module" under real-world conditions. Commercial deployment is envisioned as the replication of these validated modules to address the required scale of tailings ponds, offering predictable performance and cost. The pilot will thus be directly relevant, for instance, as a 1:X representation of a full-scale modular unit, demonstrating the core efficacy that can be multiplied.</w:delText>
        </w:r>
      </w:del>
    </w:p>
    <w:p w14:paraId="65F3A18C" w14:textId="1C567EB6" w:rsidR="001F744E" w:rsidRPr="00BC30BC" w:rsidDel="00072DD2" w:rsidRDefault="001F744E" w:rsidP="001F744E">
      <w:pPr>
        <w:rPr>
          <w:del w:id="396" w:author="Shawn Lewenza" w:date="2025-06-06T14:00:00Z" w16du:dateUtc="2025-06-06T21:00:00Z"/>
          <w:rFonts w:ascii="Times New Roman" w:hAnsi="Times New Roman" w:cs="Times New Roman"/>
          <w:highlight w:val="magenta"/>
          <w:rPrChange w:id="397" w:author="Shawn Lewenza" w:date="2025-06-06T14:01:00Z" w16du:dateUtc="2025-06-06T21:01:00Z">
            <w:rPr>
              <w:del w:id="398" w:author="Shawn Lewenza" w:date="2025-06-06T14:00:00Z" w16du:dateUtc="2025-06-06T21:00:00Z"/>
              <w:rFonts w:ascii="Times New Roman" w:hAnsi="Times New Roman" w:cs="Times New Roman"/>
            </w:rPr>
          </w:rPrChange>
        </w:rPr>
      </w:pPr>
    </w:p>
    <w:p w14:paraId="4E895691" w14:textId="21F4D166" w:rsidR="001F744E" w:rsidRPr="0069598F" w:rsidDel="00243337" w:rsidRDefault="001F744E" w:rsidP="001F744E">
      <w:pPr>
        <w:rPr>
          <w:del w:id="399" w:author="Shawn Lewenza" w:date="2025-06-01T10:46:00Z" w16du:dateUtc="2025-06-01T16:46:00Z"/>
          <w:rFonts w:ascii="Times New Roman" w:hAnsi="Times New Roman" w:cs="Times New Roman"/>
        </w:rPr>
      </w:pPr>
      <w:r w:rsidRPr="00BC30BC">
        <w:rPr>
          <w:rFonts w:ascii="Times New Roman" w:hAnsi="Times New Roman" w:cs="Times New Roman"/>
          <w:highlight w:val="magenta"/>
          <w:rPrChange w:id="400" w:author="Shawn Lewenza" w:date="2025-06-06T14:01:00Z" w16du:dateUtc="2025-06-06T21:01:00Z">
            <w:rPr>
              <w:rFonts w:ascii="Times New Roman" w:hAnsi="Times New Roman" w:cs="Times New Roman"/>
            </w:rPr>
          </w:rPrChange>
        </w:rPr>
        <w:t>Specific Location(s) of Project Activities</w:t>
      </w:r>
    </w:p>
    <w:p w14:paraId="05CAE94C" w14:textId="77777777" w:rsidR="001F744E" w:rsidRPr="0069598F" w:rsidRDefault="001F744E" w:rsidP="001F744E">
      <w:pPr>
        <w:rPr>
          <w:rFonts w:ascii="Times New Roman" w:hAnsi="Times New Roman" w:cs="Times New Roman"/>
        </w:rPr>
      </w:pPr>
    </w:p>
    <w:p w14:paraId="79E9DCFD" w14:textId="0ACF251B" w:rsidR="00A22733" w:rsidRDefault="001F744E" w:rsidP="001F744E">
      <w:pPr>
        <w:rPr>
          <w:ins w:id="401" w:author="Shawn Lewenza" w:date="2025-06-01T10:49:00Z" w16du:dateUtc="2025-06-01T16:49:00Z"/>
          <w:rFonts w:ascii="Times New Roman" w:hAnsi="Times New Roman" w:cs="Times New Roman"/>
        </w:rPr>
      </w:pPr>
      <w:r w:rsidRPr="0069598F">
        <w:rPr>
          <w:rFonts w:ascii="Times New Roman" w:hAnsi="Times New Roman" w:cs="Times New Roman"/>
        </w:rPr>
        <w:t xml:space="preserve">- </w:t>
      </w:r>
      <w:ins w:id="402" w:author="Shawn Lewenza" w:date="2025-06-01T10:49:00Z" w16du:dateUtc="2025-06-01T16:49:00Z">
        <w:r w:rsidR="00A22733">
          <w:rPr>
            <w:rFonts w:ascii="Times New Roman" w:hAnsi="Times New Roman" w:cs="Times New Roman"/>
          </w:rPr>
          <w:t>Greenhouse Mesocosm Trials: The University of Calgary</w:t>
        </w:r>
      </w:ins>
      <w:ins w:id="403" w:author="Shawn Lewenza" w:date="2025-06-01T10:51:00Z" w16du:dateUtc="2025-06-01T16:51:00Z">
        <w:r w:rsidR="009F2426">
          <w:rPr>
            <w:rFonts w:ascii="Times New Roman" w:hAnsi="Times New Roman" w:cs="Times New Roman"/>
          </w:rPr>
          <w:t>, Dr Doug Muench</w:t>
        </w:r>
      </w:ins>
    </w:p>
    <w:p w14:paraId="5464BC4F" w14:textId="5F79A47D" w:rsidR="001F744E" w:rsidRPr="0069598F" w:rsidRDefault="00A22733" w:rsidP="001F744E">
      <w:pPr>
        <w:rPr>
          <w:rFonts w:ascii="Times New Roman" w:hAnsi="Times New Roman" w:cs="Times New Roman"/>
        </w:rPr>
      </w:pPr>
      <w:ins w:id="404" w:author="Shawn Lewenza" w:date="2025-06-01T10:49:00Z" w16du:dateUtc="2025-06-01T16:49:00Z">
        <w:r>
          <w:rPr>
            <w:rFonts w:ascii="Times New Roman" w:hAnsi="Times New Roman" w:cs="Times New Roman"/>
          </w:rPr>
          <w:t xml:space="preserve">-Outdoor </w:t>
        </w:r>
      </w:ins>
      <w:r w:rsidR="001F744E" w:rsidRPr="0069598F">
        <w:rPr>
          <w:rFonts w:ascii="Times New Roman" w:hAnsi="Times New Roman" w:cs="Times New Roman"/>
        </w:rPr>
        <w:t>Mesocosm Trials: </w:t>
      </w:r>
      <w:del w:id="405" w:author="Shawn Lewenza" w:date="2025-06-01T10:50:00Z" w16du:dateUtc="2025-06-01T16:50:00Z">
        <w:r w:rsidR="001F744E" w:rsidRPr="0069598F" w:rsidDel="00A22733">
          <w:rPr>
            <w:rFonts w:ascii="Times New Roman" w:hAnsi="Times New Roman" w:cs="Times New Roman"/>
          </w:rPr>
          <w:delText>A controlled environment in Alberta, potentially at</w:delText>
        </w:r>
      </w:del>
      <w:r w:rsidR="001F744E" w:rsidRPr="0069598F">
        <w:rPr>
          <w:rFonts w:ascii="Times New Roman" w:hAnsi="Times New Roman" w:cs="Times New Roman"/>
        </w:rPr>
        <w:t xml:space="preserve"> </w:t>
      </w:r>
      <w:proofErr w:type="spellStart"/>
      <w:ins w:id="406" w:author="Shawn Lewenza" w:date="2025-06-01T10:50:00Z" w16du:dateUtc="2025-06-01T16:50:00Z">
        <w:r>
          <w:rPr>
            <w:rFonts w:ascii="Times New Roman" w:hAnsi="Times New Roman" w:cs="Times New Roman"/>
          </w:rPr>
          <w:t>M</w:t>
        </w:r>
      </w:ins>
      <w:del w:id="407" w:author="Shawn Lewenza" w:date="2025-06-01T10:50:00Z" w16du:dateUtc="2025-06-01T16:50:00Z">
        <w:r w:rsidR="001F744E" w:rsidRPr="0069598F" w:rsidDel="00A22733">
          <w:rPr>
            <w:rFonts w:ascii="Times New Roman" w:hAnsi="Times New Roman" w:cs="Times New Roman"/>
          </w:rPr>
          <w:delText>m</w:delText>
        </w:r>
      </w:del>
      <w:r w:rsidR="001F744E" w:rsidRPr="0069598F">
        <w:rPr>
          <w:rFonts w:ascii="Times New Roman" w:hAnsi="Times New Roman" w:cs="Times New Roman"/>
        </w:rPr>
        <w:t>eocosm</w:t>
      </w:r>
      <w:proofErr w:type="spellEnd"/>
      <w:r w:rsidR="001F744E" w:rsidRPr="0069598F">
        <w:rPr>
          <w:rFonts w:ascii="Times New Roman" w:hAnsi="Times New Roman" w:cs="Times New Roman"/>
        </w:rPr>
        <w:t xml:space="preserve"> facilities in </w:t>
      </w:r>
      <w:proofErr w:type="spellStart"/>
      <w:r w:rsidR="001F744E" w:rsidRPr="0069598F">
        <w:rPr>
          <w:rFonts w:ascii="Times New Roman" w:hAnsi="Times New Roman" w:cs="Times New Roman"/>
        </w:rPr>
        <w:t>InnoTech</w:t>
      </w:r>
      <w:proofErr w:type="spellEnd"/>
      <w:r w:rsidR="001F744E" w:rsidRPr="0069598F">
        <w:rPr>
          <w:rFonts w:ascii="Times New Roman" w:hAnsi="Times New Roman" w:cs="Times New Roman"/>
        </w:rPr>
        <w:t xml:space="preserve"> Alberta (Subsidiary of Alberta Innovates)  </w:t>
      </w:r>
      <w:del w:id="408" w:author="Shawn Lewenza" w:date="2025-06-01T10:50:00Z" w16du:dateUtc="2025-06-01T16:50:00Z">
        <w:r w:rsidR="001F744E" w:rsidRPr="0069598F" w:rsidDel="00A22733">
          <w:rPr>
            <w:rFonts w:ascii="Times New Roman" w:hAnsi="Times New Roman" w:cs="Times New Roman"/>
          </w:rPr>
          <w:delText>or NRCan in Edmonton</w:delText>
        </w:r>
      </w:del>
      <w:ins w:id="409" w:author="Shawn Lewenza" w:date="2025-06-01T10:50:00Z" w16du:dateUtc="2025-06-01T16:50:00Z">
        <w:r>
          <w:rPr>
            <w:rFonts w:ascii="Times New Roman" w:hAnsi="Times New Roman" w:cs="Times New Roman"/>
          </w:rPr>
          <w:t>in Vegreville, AB</w:t>
        </w:r>
      </w:ins>
      <w:r w:rsidR="001F744E" w:rsidRPr="0069598F">
        <w:rPr>
          <w:rFonts w:ascii="Times New Roman" w:hAnsi="Times New Roman" w:cs="Times New Roman"/>
        </w:rPr>
        <w:t>.</w:t>
      </w:r>
    </w:p>
    <w:p w14:paraId="37990947" w14:textId="5879930A"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roofErr w:type="spellStart"/>
      <w:r w:rsidRPr="0069598F">
        <w:rPr>
          <w:rFonts w:ascii="Times New Roman" w:hAnsi="Times New Roman" w:cs="Times New Roman"/>
        </w:rPr>
        <w:t>Bio</w:t>
      </w:r>
      <w:del w:id="410" w:author="Shawn Lewenza" w:date="2025-06-01T10:50:00Z" w16du:dateUtc="2025-06-01T16:50:00Z">
        <w:r w:rsidRPr="0069598F" w:rsidDel="00A22733">
          <w:rPr>
            <w:rFonts w:ascii="Times New Roman" w:hAnsi="Times New Roman" w:cs="Times New Roman"/>
          </w:rPr>
          <w:delText xml:space="preserve"> </w:delText>
        </w:r>
      </w:del>
      <w:r w:rsidRPr="0069598F">
        <w:rPr>
          <w:rFonts w:ascii="Times New Roman" w:hAnsi="Times New Roman" w:cs="Times New Roman"/>
        </w:rPr>
        <w:t>Reactor</w:t>
      </w:r>
      <w:proofErr w:type="spellEnd"/>
      <w:r w:rsidRPr="0069598F">
        <w:rPr>
          <w:rFonts w:ascii="Times New Roman" w:hAnsi="Times New Roman" w:cs="Times New Roman"/>
        </w:rPr>
        <w:t xml:space="preserve">: </w:t>
      </w:r>
      <w:ins w:id="411" w:author="Shawn Lewenza" w:date="2025-06-01T10:50:00Z" w16du:dateUtc="2025-06-01T16:50:00Z">
        <w:r w:rsidR="009F2426">
          <w:rPr>
            <w:rFonts w:ascii="Times New Roman" w:hAnsi="Times New Roman" w:cs="Times New Roman"/>
          </w:rPr>
          <w:t>Operational in lab s</w:t>
        </w:r>
      </w:ins>
      <w:del w:id="412" w:author="Shawn Lewenza" w:date="2025-06-01T10:50:00Z" w16du:dateUtc="2025-06-01T16:50:00Z">
        <w:r w:rsidRPr="0069598F" w:rsidDel="009F2426">
          <w:rPr>
            <w:rFonts w:ascii="Times New Roman" w:hAnsi="Times New Roman" w:cs="Times New Roman"/>
          </w:rPr>
          <w:delText>S</w:delText>
        </w:r>
      </w:del>
      <w:r w:rsidRPr="0069598F">
        <w:rPr>
          <w:rFonts w:ascii="Times New Roman" w:hAnsi="Times New Roman" w:cs="Times New Roman"/>
        </w:rPr>
        <w:t xml:space="preserve">pace </w:t>
      </w:r>
      <w:del w:id="413" w:author="Shawn Lewenza" w:date="2025-06-01T10:50:00Z" w16du:dateUtc="2025-06-01T16:50:00Z">
        <w:r w:rsidRPr="0069598F" w:rsidDel="009F2426">
          <w:rPr>
            <w:rFonts w:ascii="Times New Roman" w:hAnsi="Times New Roman" w:cs="Times New Roman"/>
          </w:rPr>
          <w:delText xml:space="preserve">available </w:delText>
        </w:r>
      </w:del>
      <w:r w:rsidRPr="0069598F">
        <w:rPr>
          <w:rFonts w:ascii="Times New Roman" w:hAnsi="Times New Roman" w:cs="Times New Roman"/>
        </w:rPr>
        <w:t>at Athabasca University in Athabasca</w:t>
      </w:r>
      <w:ins w:id="414" w:author="Shawn Lewenza" w:date="2025-06-01T10:50:00Z" w16du:dateUtc="2025-06-01T16:50:00Z">
        <w:r w:rsidR="009F2426">
          <w:rPr>
            <w:rFonts w:ascii="Times New Roman" w:hAnsi="Times New Roman" w:cs="Times New Roman"/>
          </w:rPr>
          <w:t>. Bioreactor service may</w:t>
        </w:r>
      </w:ins>
      <w:ins w:id="415" w:author="Shawn Lewenza" w:date="2025-06-01T10:51:00Z" w16du:dateUtc="2025-06-01T16:51:00Z">
        <w:r w:rsidR="009F2426">
          <w:rPr>
            <w:rFonts w:ascii="Times New Roman" w:hAnsi="Times New Roman" w:cs="Times New Roman"/>
          </w:rPr>
          <w:t xml:space="preserve"> also be provided by </w:t>
        </w:r>
        <w:proofErr w:type="spellStart"/>
        <w:r w:rsidR="009F2426">
          <w:rPr>
            <w:rFonts w:ascii="Times New Roman" w:hAnsi="Times New Roman" w:cs="Times New Roman"/>
          </w:rPr>
          <w:t>InnoTech</w:t>
        </w:r>
        <w:proofErr w:type="spellEnd"/>
        <w:r w:rsidR="009F2426">
          <w:rPr>
            <w:rFonts w:ascii="Times New Roman" w:hAnsi="Times New Roman" w:cs="Times New Roman"/>
          </w:rPr>
          <w:t xml:space="preserve"> Alberta</w:t>
        </w:r>
      </w:ins>
      <w:ins w:id="416" w:author="Shawn Lewenza" w:date="2025-06-06T14:01:00Z" w16du:dateUtc="2025-06-06T21:01:00Z">
        <w:r w:rsidR="00BC30BC">
          <w:rPr>
            <w:rFonts w:ascii="Times New Roman" w:hAnsi="Times New Roman" w:cs="Times New Roman"/>
          </w:rPr>
          <w:t xml:space="preserve"> (Vegreville, AB)</w:t>
        </w:r>
      </w:ins>
      <w:ins w:id="417" w:author="Shawn Lewenza" w:date="2025-06-01T10:51:00Z" w16du:dateUtc="2025-06-01T16:51:00Z">
        <w:r w:rsidR="009F2426">
          <w:rPr>
            <w:rFonts w:ascii="Times New Roman" w:hAnsi="Times New Roman" w:cs="Times New Roman"/>
          </w:rPr>
          <w:t>.</w:t>
        </w:r>
      </w:ins>
      <w:del w:id="418" w:author="Shawn Lewenza" w:date="2025-06-01T10:50:00Z" w16du:dateUtc="2025-06-01T16:50:00Z">
        <w:r w:rsidRPr="0069598F" w:rsidDel="009F2426">
          <w:rPr>
            <w:rFonts w:ascii="Times New Roman" w:hAnsi="Times New Roman" w:cs="Times New Roman"/>
          </w:rPr>
          <w:delText>.</w:delText>
        </w:r>
      </w:del>
    </w:p>
    <w:p w14:paraId="0505B5D3" w14:textId="2A8A3CB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del w:id="419" w:author="Shawn Lewenza" w:date="2025-06-06T14:01:00Z" w16du:dateUtc="2025-06-06T21:01:00Z">
        <w:r w:rsidRPr="0069598F" w:rsidDel="00F74150">
          <w:rPr>
            <w:rFonts w:ascii="Times New Roman" w:hAnsi="Times New Roman" w:cs="Times New Roman"/>
          </w:rPr>
          <w:delText xml:space="preserve">Lab </w:delText>
        </w:r>
      </w:del>
      <w:ins w:id="420" w:author="Shawn Lewenza" w:date="2025-06-06T14:01:00Z" w16du:dateUtc="2025-06-06T21:01:00Z">
        <w:r w:rsidR="00F74150">
          <w:rPr>
            <w:rFonts w:ascii="Times New Roman" w:hAnsi="Times New Roman" w:cs="Times New Roman"/>
          </w:rPr>
          <w:t>NA Detection</w:t>
        </w:r>
        <w:r w:rsidR="00F74150" w:rsidRPr="0069598F">
          <w:rPr>
            <w:rFonts w:ascii="Times New Roman" w:hAnsi="Times New Roman" w:cs="Times New Roman"/>
          </w:rPr>
          <w:t xml:space="preserve"> </w:t>
        </w:r>
      </w:ins>
      <w:r w:rsidRPr="0069598F">
        <w:rPr>
          <w:rFonts w:ascii="Times New Roman" w:hAnsi="Times New Roman" w:cs="Times New Roman"/>
        </w:rPr>
        <w:t xml:space="preserve">Testing Facilities: </w:t>
      </w:r>
      <w:del w:id="421" w:author="Shawn Lewenza" w:date="2025-06-01T10:51:00Z" w16du:dateUtc="2025-06-01T16:51:00Z">
        <w:r w:rsidRPr="0069598F" w:rsidDel="009F2426">
          <w:rPr>
            <w:rFonts w:ascii="Times New Roman" w:hAnsi="Times New Roman" w:cs="Times New Roman"/>
          </w:rPr>
          <w:delText>in existing lab space at the University of Calgary</w:delText>
        </w:r>
      </w:del>
      <w:ins w:id="422" w:author="Shawn Lewenza" w:date="2025-06-01T10:51:00Z" w16du:dateUtc="2025-06-01T16:51:00Z">
        <w:r w:rsidR="009F2426">
          <w:rPr>
            <w:rFonts w:ascii="Times New Roman" w:hAnsi="Times New Roman" w:cs="Times New Roman"/>
          </w:rPr>
          <w:t>Water monitoring will be performed at the University of Calgary, Dr Shawn Lewen</w:t>
        </w:r>
      </w:ins>
      <w:ins w:id="423" w:author="Shawn Lewenza" w:date="2025-06-01T10:52:00Z" w16du:dateUtc="2025-06-01T16:52:00Z">
        <w:r w:rsidR="009F2426">
          <w:rPr>
            <w:rFonts w:ascii="Times New Roman" w:hAnsi="Times New Roman" w:cs="Times New Roman"/>
          </w:rPr>
          <w:t xml:space="preserve">za, and </w:t>
        </w:r>
        <w:proofErr w:type="spellStart"/>
        <w:r w:rsidR="009F2426">
          <w:rPr>
            <w:rFonts w:ascii="Times New Roman" w:hAnsi="Times New Roman" w:cs="Times New Roman"/>
          </w:rPr>
          <w:t>Vogon</w:t>
        </w:r>
        <w:proofErr w:type="spellEnd"/>
        <w:r w:rsidR="009F2426">
          <w:rPr>
            <w:rFonts w:ascii="Times New Roman" w:hAnsi="Times New Roman" w:cs="Times New Roman"/>
          </w:rPr>
          <w:t xml:space="preserve"> Labs, Cochrane Labs, Ralph Hindle.</w:t>
        </w:r>
      </w:ins>
    </w:p>
    <w:p w14:paraId="471D08A3" w14:textId="5A693D57" w:rsidR="001F744E" w:rsidRPr="0069598F" w:rsidRDefault="001F744E" w:rsidP="001F744E">
      <w:pPr>
        <w:rPr>
          <w:rFonts w:ascii="Times New Roman" w:hAnsi="Times New Roman" w:cs="Times New Roman"/>
        </w:rPr>
      </w:pPr>
      <w:r w:rsidRPr="0069598F">
        <w:rPr>
          <w:rFonts w:ascii="Times New Roman" w:hAnsi="Times New Roman" w:cs="Times New Roman"/>
        </w:rPr>
        <w:t>- Project Management Office Space: at Luminous offices at Assembly</w:t>
      </w:r>
      <w:ins w:id="424" w:author="Shawn Lewenza" w:date="2025-06-01T10:52:00Z" w16du:dateUtc="2025-06-01T16:52:00Z">
        <w:r w:rsidR="009F2426">
          <w:rPr>
            <w:rFonts w:ascii="Times New Roman" w:hAnsi="Times New Roman" w:cs="Times New Roman"/>
          </w:rPr>
          <w:t>, Calgary, AB</w:t>
        </w:r>
      </w:ins>
      <w:del w:id="425" w:author="Shawn Lewenza" w:date="2025-06-01T10:52:00Z" w16du:dateUtc="2025-06-01T16:52:00Z">
        <w:r w:rsidRPr="0069598F" w:rsidDel="009F2426">
          <w:rPr>
            <w:rFonts w:ascii="Times New Roman" w:hAnsi="Times New Roman" w:cs="Times New Roman"/>
          </w:rPr>
          <w:delText xml:space="preserve"> </w:delText>
        </w:r>
      </w:del>
    </w:p>
    <w:p w14:paraId="3FE13CC4" w14:textId="6408338C" w:rsidR="001F744E" w:rsidRPr="0069598F" w:rsidDel="009F2426" w:rsidRDefault="001F744E" w:rsidP="001F744E">
      <w:pPr>
        <w:rPr>
          <w:del w:id="426" w:author="Shawn Lewenza" w:date="2025-06-01T10:52:00Z" w16du:dateUtc="2025-06-01T16:52:00Z"/>
          <w:rFonts w:ascii="Times New Roman" w:hAnsi="Times New Roman" w:cs="Times New Roman"/>
        </w:rPr>
      </w:pPr>
      <w:del w:id="427" w:author="Shawn Lewenza" w:date="2025-06-01T10:52:00Z" w16du:dateUtc="2025-06-01T16:52:00Z">
        <w:r w:rsidRPr="0069598F" w:rsidDel="009F2426">
          <w:rPr>
            <w:rFonts w:ascii="Times New Roman" w:hAnsi="Times New Roman" w:cs="Times New Roman"/>
          </w:rPr>
          <w:delText>- Field Pilot Demonstration: Within an operational oil sands tailings facility in the Athabasca Oil Sands Region (AOSR). Site selection is in progress through discussions with potential host partners, including members of the Pathways Alliance.</w:delText>
        </w:r>
      </w:del>
    </w:p>
    <w:p w14:paraId="3EE50617" w14:textId="77777777" w:rsidR="001F744E" w:rsidRPr="0069598F" w:rsidRDefault="001F744E" w:rsidP="001F744E">
      <w:pPr>
        <w:rPr>
          <w:rFonts w:ascii="Times New Roman" w:hAnsi="Times New Roman" w:cs="Times New Roman"/>
        </w:rPr>
      </w:pPr>
    </w:p>
    <w:p w14:paraId="732786DB" w14:textId="6E518610" w:rsidR="001F744E" w:rsidRPr="0069598F" w:rsidDel="00F74150" w:rsidRDefault="001F744E" w:rsidP="001F744E">
      <w:pPr>
        <w:rPr>
          <w:del w:id="428" w:author="Shawn Lewenza" w:date="2025-06-06T14:02:00Z" w16du:dateUtc="2025-06-06T21:02:00Z"/>
          <w:rFonts w:ascii="Times New Roman" w:hAnsi="Times New Roman" w:cs="Times New Roman"/>
        </w:rPr>
      </w:pPr>
      <w:r w:rsidRPr="00F74150">
        <w:rPr>
          <w:rFonts w:ascii="Times New Roman" w:hAnsi="Times New Roman" w:cs="Times New Roman"/>
          <w:highlight w:val="magenta"/>
          <w:rPrChange w:id="429" w:author="Shawn Lewenza" w:date="2025-06-06T14:02:00Z" w16du:dateUtc="2025-06-06T21:02:00Z">
            <w:rPr>
              <w:rFonts w:ascii="Times New Roman" w:hAnsi="Times New Roman" w:cs="Times New Roman"/>
            </w:rPr>
          </w:rPrChange>
        </w:rPr>
        <w:t>Overview of Project Work Plan, Milestones, and Timeline</w:t>
      </w:r>
      <w:r w:rsidRPr="0069598F">
        <w:rPr>
          <w:rFonts w:ascii="Times New Roman" w:hAnsi="Times New Roman" w:cs="Times New Roman"/>
        </w:rPr>
        <w:t> The project is planned over a </w:t>
      </w:r>
      <w:commentRangeStart w:id="430"/>
      <w:r w:rsidRPr="004B1927">
        <w:rPr>
          <w:rFonts w:ascii="Times New Roman" w:hAnsi="Times New Roman" w:cs="Times New Roman"/>
          <w:highlight w:val="red"/>
          <w:rPrChange w:id="431" w:author="Shawn Lewenza" w:date="2025-06-06T14:04:00Z" w16du:dateUtc="2025-06-06T21:04:00Z">
            <w:rPr>
              <w:rFonts w:ascii="Times New Roman" w:hAnsi="Times New Roman" w:cs="Times New Roman"/>
            </w:rPr>
          </w:rPrChange>
        </w:rPr>
        <w:t>four-</w:t>
      </w:r>
      <w:commentRangeEnd w:id="430"/>
      <w:r w:rsidR="00F74150" w:rsidRPr="004B1927">
        <w:rPr>
          <w:rStyle w:val="CommentReference"/>
          <w:highlight w:val="red"/>
          <w:rPrChange w:id="432" w:author="Shawn Lewenza" w:date="2025-06-06T14:04:00Z" w16du:dateUtc="2025-06-06T21:04:00Z">
            <w:rPr>
              <w:rStyle w:val="CommentReference"/>
            </w:rPr>
          </w:rPrChange>
        </w:rPr>
        <w:commentReference w:id="430"/>
      </w:r>
      <w:r w:rsidRPr="004B1927">
        <w:rPr>
          <w:rFonts w:ascii="Times New Roman" w:hAnsi="Times New Roman" w:cs="Times New Roman"/>
          <w:highlight w:val="red"/>
          <w:rPrChange w:id="433" w:author="Shawn Lewenza" w:date="2025-06-06T14:04:00Z" w16du:dateUtc="2025-06-06T21:04:00Z">
            <w:rPr>
              <w:rFonts w:ascii="Times New Roman" w:hAnsi="Times New Roman" w:cs="Times New Roman"/>
            </w:rPr>
          </w:rPrChange>
        </w:rPr>
        <w:t>year</w:t>
      </w:r>
      <w:r w:rsidRPr="0069598F">
        <w:rPr>
          <w:rFonts w:ascii="Times New Roman" w:hAnsi="Times New Roman" w:cs="Times New Roman"/>
        </w:rPr>
        <w:t xml:space="preserve"> period (Target: Q1 2026 – Q4 2029), structured around our staged deployment:</w:t>
      </w:r>
    </w:p>
    <w:p w14:paraId="4E6D6BFB" w14:textId="77777777" w:rsidR="001F744E" w:rsidRPr="0069598F" w:rsidRDefault="001F744E" w:rsidP="001F744E">
      <w:pPr>
        <w:rPr>
          <w:rFonts w:ascii="Times New Roman" w:hAnsi="Times New Roman" w:cs="Times New Roman"/>
        </w:rPr>
      </w:pPr>
    </w:p>
    <w:p w14:paraId="2AD5503F" w14:textId="119394D5" w:rsidR="004B1927" w:rsidRPr="004B1927" w:rsidRDefault="001F744E" w:rsidP="00E5397D">
      <w:pPr>
        <w:pStyle w:val="ListParagraph"/>
        <w:rPr>
          <w:ins w:id="434" w:author="Shawn Lewenza" w:date="2025-06-06T14:04:00Z" w16du:dateUtc="2025-06-06T21:04:00Z"/>
          <w:rFonts w:ascii="Times New Roman" w:hAnsi="Times New Roman" w:cs="Times New Roman"/>
          <w:rPrChange w:id="435" w:author="Shawn Lewenza" w:date="2025-06-06T14:04:00Z" w16du:dateUtc="2025-06-06T21:04:00Z">
            <w:rPr>
              <w:ins w:id="436" w:author="Shawn Lewenza" w:date="2025-06-06T14:04:00Z" w16du:dateUtc="2025-06-06T21:04:00Z"/>
            </w:rPr>
          </w:rPrChange>
        </w:rPr>
        <w:pPrChange w:id="437" w:author="Shawn Lewenza" w:date="2025-06-06T14:17:00Z" w16du:dateUtc="2025-06-06T21:17:00Z">
          <w:pPr/>
        </w:pPrChange>
      </w:pPr>
      <w:del w:id="438" w:author="Shawn Lewenza" w:date="2025-06-06T14:04:00Z" w16du:dateUtc="2025-06-06T21:04:00Z">
        <w:r w:rsidRPr="001C73C7" w:rsidDel="004B1927">
          <w:rPr>
            <w:rFonts w:ascii="Times New Roman" w:hAnsi="Times New Roman" w:cs="Times New Roman"/>
            <w:b/>
            <w:bCs/>
            <w:rPrChange w:id="439" w:author="Shawn Lewenza" w:date="2025-06-06T14:08:00Z" w16du:dateUtc="2025-06-06T21:08:00Z">
              <w:rPr/>
            </w:rPrChange>
          </w:rPr>
          <w:delText xml:space="preserve">1. </w:delText>
        </w:r>
      </w:del>
      <w:r w:rsidRPr="001C73C7">
        <w:rPr>
          <w:rFonts w:ascii="Times New Roman" w:hAnsi="Times New Roman" w:cs="Times New Roman"/>
          <w:b/>
          <w:bCs/>
          <w:rPrChange w:id="440" w:author="Shawn Lewenza" w:date="2025-06-06T14:08:00Z" w16du:dateUtc="2025-06-06T21:08:00Z">
            <w:rPr/>
          </w:rPrChange>
        </w:rPr>
        <w:t>Phase 1 (Years 1</w:t>
      </w:r>
      <w:ins w:id="441" w:author="Shawn Lewenza" w:date="2025-06-06T14:04:00Z" w16du:dateUtc="2025-06-06T21:04:00Z">
        <w:r w:rsidR="004B1927" w:rsidRPr="001C73C7">
          <w:rPr>
            <w:rFonts w:ascii="Times New Roman" w:hAnsi="Times New Roman" w:cs="Times New Roman"/>
            <w:b/>
            <w:bCs/>
            <w:rPrChange w:id="442" w:author="Shawn Lewenza" w:date="2025-06-06T14:08:00Z" w16du:dateUtc="2025-06-06T21:08:00Z">
              <w:rPr/>
            </w:rPrChange>
          </w:rPr>
          <w:t>)</w:t>
        </w:r>
      </w:ins>
      <w:del w:id="443" w:author="Shawn Lewenza" w:date="2025-06-06T14:04:00Z" w16du:dateUtc="2025-06-06T21:04:00Z">
        <w:r w:rsidRPr="001C73C7" w:rsidDel="004B1927">
          <w:rPr>
            <w:rFonts w:ascii="Times New Roman" w:hAnsi="Times New Roman" w:cs="Times New Roman"/>
            <w:b/>
            <w:bCs/>
            <w:rPrChange w:id="444" w:author="Shawn Lewenza" w:date="2025-06-06T14:08:00Z" w16du:dateUtc="2025-06-06T21:08:00Z">
              <w:rPr/>
            </w:rPrChange>
          </w:rPr>
          <w:delText>-2</w:delText>
        </w:r>
      </w:del>
      <w:r w:rsidRPr="001C73C7">
        <w:rPr>
          <w:rFonts w:ascii="Times New Roman" w:hAnsi="Times New Roman" w:cs="Times New Roman"/>
          <w:b/>
          <w:bCs/>
          <w:rPrChange w:id="445" w:author="Shawn Lewenza" w:date="2025-06-06T14:08:00Z" w16du:dateUtc="2025-06-06T21:08:00Z">
            <w:rPr/>
          </w:rPrChange>
        </w:rPr>
        <w:t xml:space="preserve"> Focus): </w:t>
      </w:r>
      <w:ins w:id="446" w:author="Shawn Lewenza" w:date="2025-06-06T14:04:00Z" w16du:dateUtc="2025-06-06T21:04:00Z">
        <w:r w:rsidR="004B1927" w:rsidRPr="001C73C7">
          <w:rPr>
            <w:rFonts w:ascii="Times New Roman" w:hAnsi="Times New Roman" w:cs="Times New Roman"/>
            <w:b/>
            <w:bCs/>
            <w:rPrChange w:id="447" w:author="Shawn Lewenza" w:date="2025-06-06T14:08:00Z" w16du:dateUtc="2025-06-06T21:08:00Z">
              <w:rPr>
                <w:rFonts w:ascii="Times New Roman" w:hAnsi="Times New Roman" w:cs="Times New Roman"/>
              </w:rPr>
            </w:rPrChange>
          </w:rPr>
          <w:t>Identification of optimal NA degrading microbes</w:t>
        </w:r>
        <w:r w:rsidR="004B1927">
          <w:rPr>
            <w:rFonts w:ascii="Times New Roman" w:hAnsi="Times New Roman" w:cs="Times New Roman"/>
          </w:rPr>
          <w:t>. This work would be performed by</w:t>
        </w:r>
      </w:ins>
      <w:ins w:id="448" w:author="Shawn Lewenza" w:date="2025-06-06T14:05:00Z" w16du:dateUtc="2025-06-06T21:05:00Z">
        <w:r w:rsidR="000935B4">
          <w:rPr>
            <w:rFonts w:ascii="Times New Roman" w:hAnsi="Times New Roman" w:cs="Times New Roman"/>
          </w:rPr>
          <w:t xml:space="preserve"> 2 scientists</w:t>
        </w:r>
      </w:ins>
      <w:ins w:id="449" w:author="Shawn Lewenza" w:date="2025-06-06T14:09:00Z" w16du:dateUtc="2025-06-06T21:09:00Z">
        <w:r w:rsidR="001C30BC">
          <w:rPr>
            <w:rFonts w:ascii="Times New Roman" w:hAnsi="Times New Roman" w:cs="Times New Roman"/>
          </w:rPr>
          <w:t xml:space="preserve"> at the University of Calgary</w:t>
        </w:r>
      </w:ins>
      <w:ins w:id="450" w:author="Shawn Lewenza" w:date="2025-06-06T14:05:00Z" w16du:dateUtc="2025-06-06T21:05:00Z">
        <w:r w:rsidR="000935B4">
          <w:rPr>
            <w:rFonts w:ascii="Times New Roman" w:hAnsi="Times New Roman" w:cs="Times New Roman"/>
          </w:rPr>
          <w:t xml:space="preserve">, using our established methods or rapid, high throughput screening of bacterial cultures that degrade NA. </w:t>
        </w:r>
        <w:r w:rsidR="00AF633D">
          <w:rPr>
            <w:rFonts w:ascii="Times New Roman" w:hAnsi="Times New Roman" w:cs="Times New Roman"/>
          </w:rPr>
          <w:t xml:space="preserve">Hundreds of isolates can be tested in a period of weeks. </w:t>
        </w:r>
      </w:ins>
      <w:ins w:id="451" w:author="Shawn Lewenza" w:date="2025-06-06T14:06:00Z" w16du:dateUtc="2025-06-06T21:06:00Z">
        <w:r w:rsidR="00AF633D">
          <w:rPr>
            <w:rFonts w:ascii="Times New Roman" w:hAnsi="Times New Roman" w:cs="Times New Roman"/>
          </w:rPr>
          <w:t>This would include the testing of combinations of NA degraders in simple consortia of 4-8 microbes</w:t>
        </w:r>
        <w:r w:rsidR="00CC311E">
          <w:rPr>
            <w:rFonts w:ascii="Times New Roman" w:hAnsi="Times New Roman" w:cs="Times New Roman"/>
          </w:rPr>
          <w:t xml:space="preserve">. In addition, we can systematically explore variations in all growth </w:t>
        </w:r>
      </w:ins>
      <w:ins w:id="452" w:author="Shawn Lewenza" w:date="2025-06-06T14:07:00Z" w16du:dateUtc="2025-06-06T21:07:00Z">
        <w:r w:rsidR="00CC311E">
          <w:rPr>
            <w:rFonts w:ascii="Times New Roman" w:hAnsi="Times New Roman" w:cs="Times New Roman"/>
          </w:rPr>
          <w:t>parameters</w:t>
        </w:r>
      </w:ins>
      <w:ins w:id="453" w:author="Shawn Lewenza" w:date="2025-06-06T14:06:00Z" w16du:dateUtc="2025-06-06T21:06:00Z">
        <w:r w:rsidR="00CC311E">
          <w:rPr>
            <w:rFonts w:ascii="Times New Roman" w:hAnsi="Times New Roman" w:cs="Times New Roman"/>
          </w:rPr>
          <w:t xml:space="preserve"> with </w:t>
        </w:r>
      </w:ins>
      <w:ins w:id="454" w:author="Shawn Lewenza" w:date="2025-06-06T14:07:00Z" w16du:dateUtc="2025-06-06T21:07:00Z">
        <w:r w:rsidR="00CC311E">
          <w:rPr>
            <w:rFonts w:ascii="Times New Roman" w:hAnsi="Times New Roman" w:cs="Times New Roman"/>
          </w:rPr>
          <w:t>high throughput liquid handling robots, to screen 100s-1000s of conditions, in search of conditions and/or supplements that promote growth and NA degradation.</w:t>
        </w:r>
      </w:ins>
      <w:ins w:id="455" w:author="Shawn Lewenza" w:date="2025-06-06T14:10:00Z" w16du:dateUtc="2025-06-06T21:10:00Z">
        <w:r w:rsidR="001C30BC">
          <w:rPr>
            <w:rFonts w:ascii="Times New Roman" w:hAnsi="Times New Roman" w:cs="Times New Roman"/>
          </w:rPr>
          <w:t xml:space="preserve"> The genomes of NA degrading isolates will be sequenced and interrogated to identify potential NA degradation pathways.</w:t>
        </w:r>
      </w:ins>
    </w:p>
    <w:p w14:paraId="56D44FBA" w14:textId="0EF23DB9" w:rsidR="001F744E" w:rsidRPr="00CC311E" w:rsidRDefault="00CC311E" w:rsidP="00E5397D">
      <w:pPr>
        <w:pStyle w:val="ListParagraph"/>
        <w:rPr>
          <w:rFonts w:ascii="Times New Roman" w:hAnsi="Times New Roman" w:cs="Times New Roman"/>
          <w:rPrChange w:id="456" w:author="Shawn Lewenza" w:date="2025-06-06T14:08:00Z" w16du:dateUtc="2025-06-06T21:08:00Z">
            <w:rPr/>
          </w:rPrChange>
        </w:rPr>
        <w:pPrChange w:id="457" w:author="Shawn Lewenza" w:date="2025-06-06T14:17:00Z" w16du:dateUtc="2025-06-06T21:17:00Z">
          <w:pPr/>
        </w:pPrChange>
      </w:pPr>
      <w:ins w:id="458" w:author="Shawn Lewenza" w:date="2025-06-06T14:08:00Z" w16du:dateUtc="2025-06-06T21:08:00Z">
        <w:r w:rsidRPr="001C73C7">
          <w:rPr>
            <w:rFonts w:ascii="Times New Roman" w:hAnsi="Times New Roman" w:cs="Times New Roman"/>
            <w:b/>
            <w:bCs/>
            <w:rPrChange w:id="459" w:author="Shawn Lewenza" w:date="2025-06-06T14:09:00Z" w16du:dateUtc="2025-06-06T21:09:00Z">
              <w:rPr>
                <w:rFonts w:ascii="Times New Roman" w:hAnsi="Times New Roman" w:cs="Times New Roman"/>
              </w:rPr>
            </w:rPrChange>
          </w:rPr>
          <w:t xml:space="preserve">Phase 2 (Years 1-2) Greenhouse </w:t>
        </w:r>
      </w:ins>
      <w:del w:id="460" w:author="Shawn Lewenza" w:date="2025-06-06T14:08:00Z" w16du:dateUtc="2025-06-06T21:08:00Z">
        <w:r w:rsidR="001F744E" w:rsidRPr="001C73C7" w:rsidDel="00CC311E">
          <w:rPr>
            <w:rFonts w:ascii="Times New Roman" w:hAnsi="Times New Roman" w:cs="Times New Roman"/>
            <w:b/>
            <w:bCs/>
            <w:rPrChange w:id="461" w:author="Shawn Lewenza" w:date="2025-06-06T14:09:00Z" w16du:dateUtc="2025-06-06T21:09:00Z">
              <w:rPr/>
            </w:rPrChange>
          </w:rPr>
          <w:delText xml:space="preserve">Mesocosm </w:delText>
        </w:r>
      </w:del>
      <w:ins w:id="462" w:author="Shawn Lewenza" w:date="2025-06-06T14:08:00Z" w16du:dateUtc="2025-06-06T21:08:00Z">
        <w:r w:rsidRPr="001C73C7">
          <w:rPr>
            <w:rFonts w:ascii="Times New Roman" w:hAnsi="Times New Roman" w:cs="Times New Roman"/>
            <w:b/>
            <w:bCs/>
            <w:rPrChange w:id="463" w:author="Shawn Lewenza" w:date="2025-06-06T14:09:00Z" w16du:dateUtc="2025-06-06T21:09:00Z">
              <w:rPr>
                <w:rFonts w:ascii="Times New Roman" w:hAnsi="Times New Roman" w:cs="Times New Roman"/>
              </w:rPr>
            </w:rPrChange>
          </w:rPr>
          <w:t>m</w:t>
        </w:r>
        <w:r w:rsidRPr="001C73C7">
          <w:rPr>
            <w:rFonts w:ascii="Times New Roman" w:hAnsi="Times New Roman" w:cs="Times New Roman"/>
            <w:b/>
            <w:bCs/>
            <w:rPrChange w:id="464" w:author="Shawn Lewenza" w:date="2025-06-06T14:09:00Z" w16du:dateUtc="2025-06-06T21:09:00Z">
              <w:rPr/>
            </w:rPrChange>
          </w:rPr>
          <w:t xml:space="preserve">esocosm </w:t>
        </w:r>
      </w:ins>
      <w:del w:id="465" w:author="Shawn Lewenza" w:date="2025-06-06T14:08:00Z" w16du:dateUtc="2025-06-06T21:08:00Z">
        <w:r w:rsidR="001F744E" w:rsidRPr="001C73C7" w:rsidDel="00CC311E">
          <w:rPr>
            <w:rFonts w:ascii="Times New Roman" w:hAnsi="Times New Roman" w:cs="Times New Roman"/>
            <w:b/>
            <w:bCs/>
            <w:rPrChange w:id="466" w:author="Shawn Lewenza" w:date="2025-06-06T14:09:00Z" w16du:dateUtc="2025-06-06T21:09:00Z">
              <w:rPr/>
            </w:rPrChange>
          </w:rPr>
          <w:delText>Validation &amp; Field Preparation</w:delText>
        </w:r>
      </w:del>
      <w:ins w:id="467" w:author="Shawn Lewenza" w:date="2025-06-06T14:14:00Z" w16du:dateUtc="2025-06-06T21:14:00Z">
        <w:r w:rsidR="0011007A">
          <w:rPr>
            <w:rFonts w:ascii="Times New Roman" w:hAnsi="Times New Roman" w:cs="Times New Roman"/>
            <w:b/>
            <w:bCs/>
          </w:rPr>
          <w:t>trials of bioaugmentation</w:t>
        </w:r>
      </w:ins>
      <w:r w:rsidR="001F744E" w:rsidRPr="00CC311E">
        <w:rPr>
          <w:rFonts w:ascii="Times New Roman" w:hAnsi="Times New Roman" w:cs="Times New Roman"/>
          <w:rPrChange w:id="468" w:author="Shawn Lewenza" w:date="2025-06-06T14:08:00Z" w16du:dateUtc="2025-06-06T21:08:00Z">
            <w:rPr/>
          </w:rPrChange>
        </w:rPr>
        <w:t>.</w:t>
      </w:r>
      <w:ins w:id="469" w:author="Shawn Lewenza" w:date="2025-06-06T14:09:00Z" w16du:dateUtc="2025-06-06T21:09:00Z">
        <w:r w:rsidR="001C30BC">
          <w:rPr>
            <w:rFonts w:ascii="Times New Roman" w:hAnsi="Times New Roman" w:cs="Times New Roman"/>
          </w:rPr>
          <w:t xml:space="preserve"> At the University of C</w:t>
        </w:r>
      </w:ins>
      <w:ins w:id="470" w:author="Shawn Lewenza" w:date="2025-06-06T14:10:00Z" w16du:dateUtc="2025-06-06T21:10:00Z">
        <w:r w:rsidR="001C30BC">
          <w:rPr>
            <w:rFonts w:ascii="Times New Roman" w:hAnsi="Times New Roman" w:cs="Times New Roman"/>
          </w:rPr>
          <w:t>a</w:t>
        </w:r>
      </w:ins>
      <w:ins w:id="471" w:author="Shawn Lewenza" w:date="2025-06-06T14:09:00Z" w16du:dateUtc="2025-06-06T21:09:00Z">
        <w:r w:rsidR="001C30BC">
          <w:rPr>
            <w:rFonts w:ascii="Times New Roman" w:hAnsi="Times New Roman" w:cs="Times New Roman"/>
          </w:rPr>
          <w:t>lgary</w:t>
        </w:r>
      </w:ins>
      <w:ins w:id="472" w:author="Shawn Lewenza" w:date="2025-06-06T14:10:00Z" w16du:dateUtc="2025-06-06T21:10:00Z">
        <w:r w:rsidR="002F2980">
          <w:rPr>
            <w:rFonts w:ascii="Times New Roman" w:hAnsi="Times New Roman" w:cs="Times New Roman"/>
          </w:rPr>
          <w:t>, small scale mesocosms that have already be</w:t>
        </w:r>
      </w:ins>
      <w:ins w:id="473" w:author="Shawn Lewenza" w:date="2025-06-06T14:11:00Z" w16du:dateUtc="2025-06-06T21:11:00Z">
        <w:r w:rsidR="002F2980">
          <w:rPr>
            <w:rFonts w:ascii="Times New Roman" w:hAnsi="Times New Roman" w:cs="Times New Roman"/>
          </w:rPr>
          <w:t xml:space="preserve">en design, will be operational for pilot </w:t>
        </w:r>
        <w:proofErr w:type="spellStart"/>
        <w:r w:rsidR="002F2980">
          <w:rPr>
            <w:rFonts w:ascii="Times New Roman" w:hAnsi="Times New Roman" w:cs="Times New Roman"/>
          </w:rPr>
          <w:t>bioaugmenation</w:t>
        </w:r>
        <w:proofErr w:type="spellEnd"/>
        <w:r w:rsidR="002F2980">
          <w:rPr>
            <w:rFonts w:ascii="Times New Roman" w:hAnsi="Times New Roman" w:cs="Times New Roman"/>
          </w:rPr>
          <w:t xml:space="preserve"> experiments using microbes identified above. This approach can test multiple variables, including </w:t>
        </w:r>
        <w:r w:rsidR="006A2135">
          <w:rPr>
            <w:rFonts w:ascii="Times New Roman" w:hAnsi="Times New Roman" w:cs="Times New Roman"/>
          </w:rPr>
          <w:t xml:space="preserve">dose frequency, single </w:t>
        </w:r>
      </w:ins>
      <w:ins w:id="474" w:author="Shawn Lewenza" w:date="2025-06-06T14:12:00Z" w16du:dateUtc="2025-06-06T21:12:00Z">
        <w:r w:rsidR="006A2135">
          <w:rPr>
            <w:rFonts w:ascii="Times New Roman" w:hAnsi="Times New Roman" w:cs="Times New Roman"/>
          </w:rPr>
          <w:t xml:space="preserve">species vs microbial community, bacterial density and growth stage, as well as any </w:t>
        </w:r>
        <w:proofErr w:type="spellStart"/>
        <w:r w:rsidR="006A2135">
          <w:rPr>
            <w:rFonts w:ascii="Times New Roman" w:hAnsi="Times New Roman" w:cs="Times New Roman"/>
          </w:rPr>
          <w:t>biostimulation</w:t>
        </w:r>
        <w:proofErr w:type="spellEnd"/>
        <w:r w:rsidR="006A2135">
          <w:rPr>
            <w:rFonts w:ascii="Times New Roman" w:hAnsi="Times New Roman" w:cs="Times New Roman"/>
          </w:rPr>
          <w:t xml:space="preserve"> conditions identified above. Ideal plants for remediation have already been identified in ongoing projects.</w:t>
        </w:r>
      </w:ins>
      <w:ins w:id="475" w:author="Shawn Lewenza" w:date="2025-06-06T14:18:00Z" w16du:dateUtc="2025-06-06T21:18:00Z">
        <w:r w:rsidR="003D0B29">
          <w:rPr>
            <w:rFonts w:ascii="Times New Roman" w:hAnsi="Times New Roman" w:cs="Times New Roman"/>
          </w:rPr>
          <w:t xml:space="preserve"> Intensive NA monitoring and analysis using biosensors and mass spectrom</w:t>
        </w:r>
      </w:ins>
      <w:ins w:id="476" w:author="Shawn Lewenza" w:date="2025-06-06T14:19:00Z" w16du:dateUtc="2025-06-06T21:19:00Z">
        <w:r w:rsidR="003D0B29">
          <w:rPr>
            <w:rFonts w:ascii="Times New Roman" w:hAnsi="Times New Roman" w:cs="Times New Roman"/>
          </w:rPr>
          <w:t>etry.</w:t>
        </w:r>
      </w:ins>
    </w:p>
    <w:p w14:paraId="2A0380B7" w14:textId="1950E3CB" w:rsidR="001F744E" w:rsidRPr="0011007A" w:rsidDel="006A2135" w:rsidRDefault="008C152D" w:rsidP="008C152D">
      <w:pPr>
        <w:ind w:left="567" w:hanging="141"/>
        <w:rPr>
          <w:del w:id="477" w:author="Shawn Lewenza" w:date="2025-06-06T14:12:00Z" w16du:dateUtc="2025-06-06T21:12:00Z"/>
          <w:rFonts w:ascii="Times New Roman" w:hAnsi="Times New Roman" w:cs="Times New Roman"/>
          <w:b/>
          <w:bCs/>
          <w:rPrChange w:id="478" w:author="Shawn Lewenza" w:date="2025-06-06T14:14:00Z" w16du:dateUtc="2025-06-06T21:14:00Z">
            <w:rPr>
              <w:del w:id="479" w:author="Shawn Lewenza" w:date="2025-06-06T14:12:00Z" w16du:dateUtc="2025-06-06T21:12:00Z"/>
              <w:rFonts w:ascii="Times New Roman" w:hAnsi="Times New Roman" w:cs="Times New Roman"/>
            </w:rPr>
          </w:rPrChange>
        </w:rPr>
        <w:pPrChange w:id="480" w:author="Shawn Lewenza" w:date="2025-06-06T14:13:00Z" w16du:dateUtc="2025-06-06T21:13:00Z">
          <w:pPr/>
        </w:pPrChange>
      </w:pPr>
      <w:ins w:id="481" w:author="Shawn Lewenza" w:date="2025-06-06T14:13:00Z" w16du:dateUtc="2025-06-06T21:13:00Z">
        <w:r w:rsidRPr="0011007A">
          <w:rPr>
            <w:rFonts w:ascii="Times New Roman" w:hAnsi="Times New Roman" w:cs="Times New Roman"/>
            <w:b/>
            <w:bCs/>
            <w:rPrChange w:id="482" w:author="Shawn Lewenza" w:date="2025-06-06T14:14:00Z" w16du:dateUtc="2025-06-06T21:14:00Z">
              <w:rPr>
                <w:rFonts w:ascii="Times New Roman" w:hAnsi="Times New Roman" w:cs="Times New Roman"/>
              </w:rPr>
            </w:rPrChange>
          </w:rPr>
          <w:t>Phase 3 (Year 3)</w:t>
        </w:r>
      </w:ins>
      <w:del w:id="483" w:author="Shawn Lewenza" w:date="2025-06-06T14:12:00Z" w16du:dateUtc="2025-06-06T21:12:00Z">
        <w:r w:rsidR="001F744E" w:rsidRPr="0011007A" w:rsidDel="006A2135">
          <w:rPr>
            <w:rFonts w:ascii="Times New Roman" w:hAnsi="Times New Roman" w:cs="Times New Roman"/>
            <w:b/>
            <w:bCs/>
            <w:rPrChange w:id="484" w:author="Shawn Lewenza" w:date="2025-06-06T14:14:00Z" w16du:dateUtc="2025-06-06T21:14:00Z">
              <w:rPr>
                <w:rFonts w:ascii="Times New Roman" w:hAnsi="Times New Roman" w:cs="Times New Roman"/>
              </w:rPr>
            </w:rPrChange>
          </w:rPr>
          <w:delText xml:space="preserve">    - _Year 1:_ Project initiation, detailed mesocosm design, setup, and commissioning. Initial biosensor validation and screening of bioremediation strategies (bioaugmentation with various OSPW-native strains vs. biostimulation approaches) under controlled OSPW conditions in mesocosms. Commence baseline studies at potential field pilot locations.</w:delText>
        </w:r>
      </w:del>
    </w:p>
    <w:p w14:paraId="636DC6C4" w14:textId="034285FE" w:rsidR="001F744E" w:rsidRPr="0069598F" w:rsidRDefault="001F744E" w:rsidP="003D0B29">
      <w:pPr>
        <w:pStyle w:val="ListParagraph"/>
        <w:rPr>
          <w:rFonts w:ascii="Times New Roman" w:hAnsi="Times New Roman" w:cs="Times New Roman"/>
        </w:rPr>
        <w:pPrChange w:id="485" w:author="Shawn Lewenza" w:date="2025-06-06T14:19:00Z" w16du:dateUtc="2025-06-06T21:19:00Z">
          <w:pPr/>
        </w:pPrChange>
      </w:pPr>
      <w:del w:id="486" w:author="Shawn Lewenza" w:date="2025-06-06T14:13:00Z" w16du:dateUtc="2025-06-06T21:13:00Z">
        <w:r w:rsidRPr="0011007A" w:rsidDel="008C152D">
          <w:rPr>
            <w:rFonts w:ascii="Times New Roman" w:hAnsi="Times New Roman" w:cs="Times New Roman"/>
            <w:b/>
            <w:bCs/>
            <w:rPrChange w:id="487" w:author="Shawn Lewenza" w:date="2025-06-06T14:14:00Z" w16du:dateUtc="2025-06-06T21:14:00Z">
              <w:rPr>
                <w:rFonts w:ascii="Times New Roman" w:hAnsi="Times New Roman" w:cs="Times New Roman"/>
              </w:rPr>
            </w:rPrChange>
          </w:rPr>
          <w:lastRenderedPageBreak/>
          <w:delText xml:space="preserve">  </w:delText>
        </w:r>
      </w:del>
      <w:r w:rsidRPr="0011007A">
        <w:rPr>
          <w:rFonts w:ascii="Times New Roman" w:hAnsi="Times New Roman" w:cs="Times New Roman"/>
          <w:b/>
          <w:bCs/>
          <w:rPrChange w:id="488" w:author="Shawn Lewenza" w:date="2025-06-06T14:14:00Z" w16du:dateUtc="2025-06-06T21:14:00Z">
            <w:rPr>
              <w:rFonts w:ascii="Times New Roman" w:hAnsi="Times New Roman" w:cs="Times New Roman"/>
            </w:rPr>
          </w:rPrChange>
        </w:rPr>
        <w:t xml:space="preserve">  </w:t>
      </w:r>
      <w:del w:id="489" w:author="Shawn Lewenza" w:date="2025-06-06T14:13:00Z" w16du:dateUtc="2025-06-06T21:13:00Z">
        <w:r w:rsidRPr="0011007A" w:rsidDel="0011007A">
          <w:rPr>
            <w:rFonts w:ascii="Times New Roman" w:hAnsi="Times New Roman" w:cs="Times New Roman"/>
            <w:b/>
            <w:bCs/>
            <w:rPrChange w:id="490" w:author="Shawn Lewenza" w:date="2025-06-06T14:14:00Z" w16du:dateUtc="2025-06-06T21:14:00Z">
              <w:rPr>
                <w:rFonts w:ascii="Times New Roman" w:hAnsi="Times New Roman" w:cs="Times New Roman"/>
              </w:rPr>
            </w:rPrChange>
          </w:rPr>
          <w:delText xml:space="preserve">- _Year 2:_ Advanced </w:delText>
        </w:r>
      </w:del>
      <w:ins w:id="491" w:author="Shawn Lewenza" w:date="2025-06-06T14:13:00Z" w16du:dateUtc="2025-06-06T21:13:00Z">
        <w:r w:rsidR="0011007A" w:rsidRPr="0011007A">
          <w:rPr>
            <w:rFonts w:ascii="Times New Roman" w:hAnsi="Times New Roman" w:cs="Times New Roman"/>
            <w:b/>
            <w:bCs/>
            <w:rPrChange w:id="492" w:author="Shawn Lewenza" w:date="2025-06-06T14:14:00Z" w16du:dateUtc="2025-06-06T21:14:00Z">
              <w:rPr>
                <w:rFonts w:ascii="Times New Roman" w:hAnsi="Times New Roman" w:cs="Times New Roman"/>
              </w:rPr>
            </w:rPrChange>
          </w:rPr>
          <w:t xml:space="preserve">Large scale, outdoor </w:t>
        </w:r>
      </w:ins>
      <w:r w:rsidRPr="0011007A">
        <w:rPr>
          <w:rFonts w:ascii="Times New Roman" w:hAnsi="Times New Roman" w:cs="Times New Roman"/>
          <w:b/>
          <w:bCs/>
          <w:rPrChange w:id="493" w:author="Shawn Lewenza" w:date="2025-06-06T14:14:00Z" w16du:dateUtc="2025-06-06T21:14:00Z">
            <w:rPr>
              <w:rFonts w:ascii="Times New Roman" w:hAnsi="Times New Roman" w:cs="Times New Roman"/>
            </w:rPr>
          </w:rPrChange>
        </w:rPr>
        <w:t xml:space="preserve">mesocosm </w:t>
      </w:r>
      <w:del w:id="494" w:author="Shawn Lewenza" w:date="2025-06-06T14:13:00Z" w16du:dateUtc="2025-06-06T21:13:00Z">
        <w:r w:rsidRPr="0011007A" w:rsidDel="0011007A">
          <w:rPr>
            <w:rFonts w:ascii="Times New Roman" w:hAnsi="Times New Roman" w:cs="Times New Roman"/>
            <w:b/>
            <w:bCs/>
            <w:rPrChange w:id="495" w:author="Shawn Lewenza" w:date="2025-06-06T14:14:00Z" w16du:dateUtc="2025-06-06T21:14:00Z">
              <w:rPr>
                <w:rFonts w:ascii="Times New Roman" w:hAnsi="Times New Roman" w:cs="Times New Roman"/>
              </w:rPr>
            </w:rPrChange>
          </w:rPr>
          <w:delText xml:space="preserve">optimization </w:delText>
        </w:r>
      </w:del>
      <w:r w:rsidRPr="0011007A">
        <w:rPr>
          <w:rFonts w:ascii="Times New Roman" w:hAnsi="Times New Roman" w:cs="Times New Roman"/>
          <w:b/>
          <w:bCs/>
          <w:rPrChange w:id="496" w:author="Shawn Lewenza" w:date="2025-06-06T14:14:00Z" w16du:dateUtc="2025-06-06T21:14:00Z">
            <w:rPr>
              <w:rFonts w:ascii="Times New Roman" w:hAnsi="Times New Roman" w:cs="Times New Roman"/>
            </w:rPr>
          </w:rPrChange>
        </w:rPr>
        <w:t>trials</w:t>
      </w:r>
      <w:ins w:id="497" w:author="Shawn Lewenza" w:date="2025-06-06T14:13:00Z" w16du:dateUtc="2025-06-06T21:13:00Z">
        <w:r w:rsidR="0011007A" w:rsidRPr="0011007A">
          <w:rPr>
            <w:rFonts w:ascii="Times New Roman" w:hAnsi="Times New Roman" w:cs="Times New Roman"/>
            <w:b/>
            <w:bCs/>
            <w:rPrChange w:id="498" w:author="Shawn Lewenza" w:date="2025-06-06T14:14:00Z" w16du:dateUtc="2025-06-06T21:14:00Z">
              <w:rPr>
                <w:rFonts w:ascii="Times New Roman" w:hAnsi="Times New Roman" w:cs="Times New Roman"/>
              </w:rPr>
            </w:rPrChange>
          </w:rPr>
          <w:t xml:space="preserve"> of bio</w:t>
        </w:r>
      </w:ins>
      <w:ins w:id="499" w:author="Shawn Lewenza" w:date="2025-06-06T14:14:00Z" w16du:dateUtc="2025-06-06T21:14:00Z">
        <w:r w:rsidR="0011007A" w:rsidRPr="0011007A">
          <w:rPr>
            <w:rFonts w:ascii="Times New Roman" w:hAnsi="Times New Roman" w:cs="Times New Roman"/>
            <w:b/>
            <w:bCs/>
            <w:rPrChange w:id="500" w:author="Shawn Lewenza" w:date="2025-06-06T14:14:00Z" w16du:dateUtc="2025-06-06T21:14:00Z">
              <w:rPr>
                <w:rFonts w:ascii="Times New Roman" w:hAnsi="Times New Roman" w:cs="Times New Roman"/>
              </w:rPr>
            </w:rPrChange>
          </w:rPr>
          <w:t>augmentation</w:t>
        </w:r>
        <w:r w:rsidR="0011007A">
          <w:rPr>
            <w:rFonts w:ascii="Times New Roman" w:hAnsi="Times New Roman" w:cs="Times New Roman"/>
            <w:b/>
            <w:bCs/>
          </w:rPr>
          <w:t xml:space="preserve">. </w:t>
        </w:r>
        <w:r w:rsidR="00975DCF">
          <w:rPr>
            <w:rFonts w:ascii="Times New Roman" w:hAnsi="Times New Roman" w:cs="Times New Roman"/>
          </w:rPr>
          <w:t>Using the</w:t>
        </w:r>
      </w:ins>
      <w:ins w:id="501" w:author="Shawn Lewenza" w:date="2025-06-06T14:16:00Z" w16du:dateUtc="2025-06-06T21:16:00Z">
        <w:r w:rsidR="007F643E">
          <w:rPr>
            <w:rFonts w:ascii="Times New Roman" w:hAnsi="Times New Roman" w:cs="Times New Roman"/>
          </w:rPr>
          <w:t xml:space="preserve"> </w:t>
        </w:r>
      </w:ins>
      <w:ins w:id="502" w:author="Shawn Lewenza" w:date="2025-06-06T14:14:00Z" w16du:dateUtc="2025-06-06T21:14:00Z">
        <w:r w:rsidR="00975DCF">
          <w:rPr>
            <w:rFonts w:ascii="Times New Roman" w:hAnsi="Times New Roman" w:cs="Times New Roman"/>
          </w:rPr>
          <w:t>information gained from lab bench and mesocosm experiments, we intend to scale up the process in 5000 or 15000 L mesocosm experimental s</w:t>
        </w:r>
      </w:ins>
      <w:ins w:id="503" w:author="Shawn Lewenza" w:date="2025-06-06T14:15:00Z" w16du:dateUtc="2025-06-06T21:15:00Z">
        <w:r w:rsidR="00975DCF">
          <w:rPr>
            <w:rFonts w:ascii="Times New Roman" w:hAnsi="Times New Roman" w:cs="Times New Roman"/>
          </w:rPr>
          <w:t>yste</w:t>
        </w:r>
        <w:r w:rsidR="00C92E3F">
          <w:rPr>
            <w:rFonts w:ascii="Times New Roman" w:hAnsi="Times New Roman" w:cs="Times New Roman"/>
          </w:rPr>
          <w:t>ms</w:t>
        </w:r>
        <w:r w:rsidR="00975DCF">
          <w:rPr>
            <w:rFonts w:ascii="Times New Roman" w:hAnsi="Times New Roman" w:cs="Times New Roman"/>
          </w:rPr>
          <w:t xml:space="preserve">. Although fewer conditions can be tested, it is possible at this level to </w:t>
        </w:r>
        <w:r w:rsidR="00C92E3F">
          <w:rPr>
            <w:rFonts w:ascii="Times New Roman" w:hAnsi="Times New Roman" w:cs="Times New Roman"/>
          </w:rPr>
          <w:t xml:space="preserve">test a variety of experimental systems to promote NA degradation at scale. Microbial cultivation will likely be performed on site at </w:t>
        </w:r>
        <w:proofErr w:type="spellStart"/>
        <w:r w:rsidR="00C92E3F">
          <w:rPr>
            <w:rFonts w:ascii="Times New Roman" w:hAnsi="Times New Roman" w:cs="Times New Roman"/>
          </w:rPr>
          <w:t>Innotech</w:t>
        </w:r>
        <w:proofErr w:type="spellEnd"/>
        <w:r w:rsidR="00C92E3F">
          <w:rPr>
            <w:rFonts w:ascii="Times New Roman" w:hAnsi="Times New Roman" w:cs="Times New Roman"/>
          </w:rPr>
          <w:t xml:space="preserve">, to simplify the </w:t>
        </w:r>
      </w:ins>
      <w:ins w:id="504" w:author="Shawn Lewenza" w:date="2025-06-06T14:16:00Z" w16du:dateUtc="2025-06-06T21:16:00Z">
        <w:r w:rsidR="007F643E">
          <w:rPr>
            <w:rFonts w:ascii="Times New Roman" w:hAnsi="Times New Roman" w:cs="Times New Roman"/>
          </w:rPr>
          <w:t xml:space="preserve">bioaugmentation transport processes. </w:t>
        </w:r>
      </w:ins>
      <w:r w:rsidRPr="0069598F">
        <w:rPr>
          <w:rFonts w:ascii="Times New Roman" w:hAnsi="Times New Roman" w:cs="Times New Roman"/>
        </w:rPr>
        <w:t xml:space="preserve"> </w:t>
      </w:r>
      <w:ins w:id="505" w:author="Shawn Lewenza" w:date="2025-06-06T14:19:00Z" w16du:dateUtc="2025-06-06T21:19:00Z">
        <w:r w:rsidR="003D0B29">
          <w:rPr>
            <w:rFonts w:ascii="Times New Roman" w:hAnsi="Times New Roman" w:cs="Times New Roman"/>
          </w:rPr>
          <w:t xml:space="preserve">Intensive NA monitoring and analysis using biosensors and mass </w:t>
        </w:r>
        <w:proofErr w:type="spellStart"/>
        <w:r w:rsidR="003D0B29">
          <w:rPr>
            <w:rFonts w:ascii="Times New Roman" w:hAnsi="Times New Roman" w:cs="Times New Roman"/>
          </w:rPr>
          <w:t>spectrometry.</w:t>
        </w:r>
      </w:ins>
      <w:del w:id="506" w:author="Shawn Lewenza" w:date="2025-06-06T14:16:00Z" w16du:dateUtc="2025-06-06T21:16:00Z">
        <w:r w:rsidRPr="0069598F" w:rsidDel="007F643E">
          <w:rPr>
            <w:rFonts w:ascii="Times New Roman" w:hAnsi="Times New Roman" w:cs="Times New Roman"/>
          </w:rPr>
          <w:delText xml:space="preserve">(e.g., varying OSPW matrices, simulated seasonal effects where feasible, different microbial inocula/stimulants). Finalize selection of lead bioremediation strategies. </w:delText>
        </w:r>
      </w:del>
      <w:r w:rsidRPr="0069598F">
        <w:rPr>
          <w:rFonts w:ascii="Times New Roman" w:hAnsi="Times New Roman" w:cs="Times New Roman"/>
        </w:rPr>
        <w:t>Detailed</w:t>
      </w:r>
      <w:proofErr w:type="spellEnd"/>
      <w:r w:rsidRPr="0069598F">
        <w:rPr>
          <w:rFonts w:ascii="Times New Roman" w:hAnsi="Times New Roman" w:cs="Times New Roman"/>
        </w:rPr>
        <w:t xml:space="preserve"> engineering and logistical planning for the </w:t>
      </w:r>
      <w:del w:id="507" w:author="Shawn Lewenza" w:date="2025-06-06T14:16:00Z" w16du:dateUtc="2025-06-06T21:16:00Z">
        <w:r w:rsidRPr="0069598F" w:rsidDel="002311A0">
          <w:rPr>
            <w:rFonts w:ascii="Times New Roman" w:hAnsi="Times New Roman" w:cs="Times New Roman"/>
          </w:rPr>
          <w:delText>field pilot</w:delText>
        </w:r>
      </w:del>
      <w:ins w:id="508" w:author="Shawn Lewenza" w:date="2025-06-06T14:16:00Z" w16du:dateUtc="2025-06-06T21:16:00Z">
        <w:r w:rsidR="002311A0">
          <w:rPr>
            <w:rFonts w:ascii="Times New Roman" w:hAnsi="Times New Roman" w:cs="Times New Roman"/>
          </w:rPr>
          <w:t xml:space="preserve">future scale up to constructed wetlands will also be performed. </w:t>
        </w:r>
      </w:ins>
      <w:r w:rsidRPr="0069598F">
        <w:rPr>
          <w:rFonts w:ascii="Times New Roman" w:hAnsi="Times New Roman" w:cs="Times New Roman"/>
        </w:rPr>
        <w:t xml:space="preserve"> </w:t>
      </w:r>
      <w:del w:id="509" w:author="Shawn Lewenza" w:date="2025-06-06T14:16:00Z" w16du:dateUtc="2025-06-06T21:16:00Z">
        <w:r w:rsidRPr="0069598F" w:rsidDel="002311A0">
          <w:rPr>
            <w:rFonts w:ascii="Times New Roman" w:hAnsi="Times New Roman" w:cs="Times New Roman"/>
          </w:rPr>
          <w:delText>based on robust mesocosm data.</w:delText>
        </w:r>
      </w:del>
    </w:p>
    <w:p w14:paraId="056F48B0" w14:textId="70DC09B9" w:rsidR="001F744E" w:rsidRPr="0069598F" w:rsidDel="00E5397D" w:rsidRDefault="001F744E" w:rsidP="000C5AC7">
      <w:pPr>
        <w:ind w:firstLine="142"/>
        <w:rPr>
          <w:del w:id="510" w:author="Shawn Lewenza" w:date="2025-06-06T14:17:00Z" w16du:dateUtc="2025-06-06T21:17:00Z"/>
          <w:rFonts w:ascii="Times New Roman" w:hAnsi="Times New Roman" w:cs="Times New Roman"/>
        </w:rPr>
        <w:pPrChange w:id="511" w:author="Shawn Lewenza" w:date="2025-06-06T14:20:00Z" w16du:dateUtc="2025-06-06T21:20:00Z">
          <w:pPr/>
        </w:pPrChange>
      </w:pPr>
      <w:del w:id="512" w:author="Shawn Lewenza" w:date="2025-06-06T14:17:00Z" w16du:dateUtc="2025-06-06T21:17:00Z">
        <w:r w:rsidRPr="003D0B29" w:rsidDel="002311A0">
          <w:rPr>
            <w:rFonts w:ascii="Times New Roman" w:hAnsi="Times New Roman" w:cs="Times New Roman"/>
            <w:b/>
            <w:bCs/>
            <w:rPrChange w:id="513" w:author="Shawn Lewenza" w:date="2025-06-06T14:19:00Z" w16du:dateUtc="2025-06-06T21:19:00Z">
              <w:rPr>
                <w:rFonts w:ascii="Times New Roman" w:hAnsi="Times New Roman" w:cs="Times New Roman"/>
              </w:rPr>
            </w:rPrChange>
          </w:rPr>
          <w:delText xml:space="preserve">2. </w:delText>
        </w:r>
      </w:del>
      <w:r w:rsidRPr="003D0B29">
        <w:rPr>
          <w:rFonts w:ascii="Times New Roman" w:hAnsi="Times New Roman" w:cs="Times New Roman"/>
          <w:b/>
          <w:bCs/>
          <w:rPrChange w:id="514" w:author="Shawn Lewenza" w:date="2025-06-06T14:19:00Z" w16du:dateUtc="2025-06-06T21:19:00Z">
            <w:rPr>
              <w:rFonts w:ascii="Times New Roman" w:hAnsi="Times New Roman" w:cs="Times New Roman"/>
            </w:rPr>
          </w:rPrChange>
        </w:rPr>
        <w:t xml:space="preserve">Phase </w:t>
      </w:r>
      <w:ins w:id="515" w:author="Shawn Lewenza" w:date="2025-06-06T14:17:00Z" w16du:dateUtc="2025-06-06T21:17:00Z">
        <w:r w:rsidR="002311A0" w:rsidRPr="003D0B29">
          <w:rPr>
            <w:rFonts w:ascii="Times New Roman" w:hAnsi="Times New Roman" w:cs="Times New Roman"/>
            <w:b/>
            <w:bCs/>
            <w:rPrChange w:id="516" w:author="Shawn Lewenza" w:date="2025-06-06T14:19:00Z" w16du:dateUtc="2025-06-06T21:19:00Z">
              <w:rPr>
                <w:rFonts w:ascii="Times New Roman" w:hAnsi="Times New Roman" w:cs="Times New Roman"/>
              </w:rPr>
            </w:rPrChange>
          </w:rPr>
          <w:t>4</w:t>
        </w:r>
      </w:ins>
      <w:del w:id="517" w:author="Shawn Lewenza" w:date="2025-06-06T14:17:00Z" w16du:dateUtc="2025-06-06T21:17:00Z">
        <w:r w:rsidRPr="003D0B29" w:rsidDel="002311A0">
          <w:rPr>
            <w:rFonts w:ascii="Times New Roman" w:hAnsi="Times New Roman" w:cs="Times New Roman"/>
            <w:b/>
            <w:bCs/>
            <w:rPrChange w:id="518" w:author="Shawn Lewenza" w:date="2025-06-06T14:19:00Z" w16du:dateUtc="2025-06-06T21:19:00Z">
              <w:rPr>
                <w:rFonts w:ascii="Times New Roman" w:hAnsi="Times New Roman" w:cs="Times New Roman"/>
              </w:rPr>
            </w:rPrChange>
          </w:rPr>
          <w:delText>2</w:delText>
        </w:r>
      </w:del>
      <w:r w:rsidRPr="003D0B29">
        <w:rPr>
          <w:rFonts w:ascii="Times New Roman" w:hAnsi="Times New Roman" w:cs="Times New Roman"/>
          <w:b/>
          <w:bCs/>
          <w:rPrChange w:id="519" w:author="Shawn Lewenza" w:date="2025-06-06T14:19:00Z" w16du:dateUtc="2025-06-06T21:19:00Z">
            <w:rPr>
              <w:rFonts w:ascii="Times New Roman" w:hAnsi="Times New Roman" w:cs="Times New Roman"/>
            </w:rPr>
          </w:rPrChange>
        </w:rPr>
        <w:t xml:space="preserve"> (Year</w:t>
      </w:r>
      <w:ins w:id="520" w:author="Shawn Lewenza" w:date="2025-06-06T14:17:00Z" w16du:dateUtc="2025-06-06T21:17:00Z">
        <w:r w:rsidR="00E5397D" w:rsidRPr="003D0B29">
          <w:rPr>
            <w:rFonts w:ascii="Times New Roman" w:hAnsi="Times New Roman" w:cs="Times New Roman"/>
            <w:b/>
            <w:bCs/>
            <w:rPrChange w:id="521" w:author="Shawn Lewenza" w:date="2025-06-06T14:19:00Z" w16du:dateUtc="2025-06-06T21:19:00Z">
              <w:rPr>
                <w:rFonts w:ascii="Times New Roman" w:hAnsi="Times New Roman" w:cs="Times New Roman"/>
              </w:rPr>
            </w:rPrChange>
          </w:rPr>
          <w:t xml:space="preserve"> 1-3</w:t>
        </w:r>
      </w:ins>
      <w:del w:id="522" w:author="Shawn Lewenza" w:date="2025-06-06T14:17:00Z" w16du:dateUtc="2025-06-06T21:17:00Z">
        <w:r w:rsidRPr="003D0B29" w:rsidDel="00E5397D">
          <w:rPr>
            <w:rFonts w:ascii="Times New Roman" w:hAnsi="Times New Roman" w:cs="Times New Roman"/>
            <w:b/>
            <w:bCs/>
            <w:rPrChange w:id="523" w:author="Shawn Lewenza" w:date="2025-06-06T14:19:00Z" w16du:dateUtc="2025-06-06T21:19:00Z">
              <w:rPr>
                <w:rFonts w:ascii="Times New Roman" w:hAnsi="Times New Roman" w:cs="Times New Roman"/>
              </w:rPr>
            </w:rPrChange>
          </w:rPr>
          <w:delText>s 3-4 Focus</w:delText>
        </w:r>
      </w:del>
      <w:r w:rsidRPr="003D0B29">
        <w:rPr>
          <w:rFonts w:ascii="Times New Roman" w:hAnsi="Times New Roman" w:cs="Times New Roman"/>
          <w:b/>
          <w:bCs/>
          <w:rPrChange w:id="524" w:author="Shawn Lewenza" w:date="2025-06-06T14:19:00Z" w16du:dateUtc="2025-06-06T21:19:00Z">
            <w:rPr>
              <w:rFonts w:ascii="Times New Roman" w:hAnsi="Times New Roman" w:cs="Times New Roman"/>
            </w:rPr>
          </w:rPrChange>
        </w:rPr>
        <w:t xml:space="preserve">): </w:t>
      </w:r>
      <w:del w:id="525" w:author="Shawn Lewenza" w:date="2025-06-06T14:17:00Z" w16du:dateUtc="2025-06-06T21:17:00Z">
        <w:r w:rsidRPr="003D0B29" w:rsidDel="00E5397D">
          <w:rPr>
            <w:rFonts w:ascii="Times New Roman" w:hAnsi="Times New Roman" w:cs="Times New Roman"/>
            <w:b/>
            <w:bCs/>
            <w:rPrChange w:id="526" w:author="Shawn Lewenza" w:date="2025-06-06T14:19:00Z" w16du:dateUtc="2025-06-06T21:19:00Z">
              <w:rPr>
                <w:rFonts w:ascii="Times New Roman" w:hAnsi="Times New Roman" w:cs="Times New Roman"/>
              </w:rPr>
            </w:rPrChange>
          </w:rPr>
          <w:delText xml:space="preserve">Field Pilot Demonstration &amp; </w:delText>
        </w:r>
      </w:del>
      <w:r w:rsidRPr="003D0B29">
        <w:rPr>
          <w:rFonts w:ascii="Times New Roman" w:hAnsi="Times New Roman" w:cs="Times New Roman"/>
          <w:b/>
          <w:bCs/>
          <w:rPrChange w:id="527" w:author="Shawn Lewenza" w:date="2025-06-06T14:19:00Z" w16du:dateUtc="2025-06-06T21:19:00Z">
            <w:rPr>
              <w:rFonts w:ascii="Times New Roman" w:hAnsi="Times New Roman" w:cs="Times New Roman"/>
            </w:rPr>
          </w:rPrChange>
        </w:rPr>
        <w:t>Commercial Pathway Development</w:t>
      </w:r>
      <w:r w:rsidRPr="0069598F">
        <w:rPr>
          <w:rFonts w:ascii="Times New Roman" w:hAnsi="Times New Roman" w:cs="Times New Roman"/>
        </w:rPr>
        <w:t>.</w:t>
      </w:r>
      <w:ins w:id="528" w:author="Shawn Lewenza" w:date="2025-06-06T14:17:00Z" w16du:dateUtc="2025-06-06T21:17:00Z">
        <w:r w:rsidR="00E5397D">
          <w:rPr>
            <w:rFonts w:ascii="Times New Roman" w:hAnsi="Times New Roman" w:cs="Times New Roman"/>
          </w:rPr>
          <w:t xml:space="preserve"> </w:t>
        </w:r>
      </w:ins>
    </w:p>
    <w:p w14:paraId="1944489A" w14:textId="2E65FC9B" w:rsidR="001F744E" w:rsidRPr="0069598F" w:rsidDel="003D0B29" w:rsidRDefault="001F744E" w:rsidP="000C5AC7">
      <w:pPr>
        <w:ind w:left="709"/>
        <w:rPr>
          <w:del w:id="529" w:author="Shawn Lewenza" w:date="2025-06-06T14:19:00Z" w16du:dateUtc="2025-06-06T21:19:00Z"/>
          <w:rFonts w:ascii="Times New Roman" w:hAnsi="Times New Roman" w:cs="Times New Roman"/>
        </w:rPr>
        <w:pPrChange w:id="530" w:author="Shawn Lewenza" w:date="2025-06-06T14:20:00Z" w16du:dateUtc="2025-06-06T21:20:00Z">
          <w:pPr/>
        </w:pPrChange>
      </w:pPr>
      <w:del w:id="531" w:author="Shawn Lewenza" w:date="2025-06-06T14:17:00Z" w16du:dateUtc="2025-06-06T21:17:00Z">
        <w:r w:rsidRPr="0069598F" w:rsidDel="00E5397D">
          <w:rPr>
            <w:rFonts w:ascii="Times New Roman" w:hAnsi="Times New Roman" w:cs="Times New Roman"/>
          </w:rPr>
          <w:delText xml:space="preserve">    - _Year 3:_ </w:delText>
        </w:r>
      </w:del>
      <w:r w:rsidRPr="0069598F">
        <w:rPr>
          <w:rFonts w:ascii="Times New Roman" w:hAnsi="Times New Roman" w:cs="Times New Roman"/>
        </w:rPr>
        <w:t>D</w:t>
      </w:r>
      <w:ins w:id="532" w:author="Shawn Lewenza" w:date="2025-06-06T14:18:00Z" w16du:dateUtc="2025-06-06T21:18:00Z">
        <w:r w:rsidR="00372CCB">
          <w:rPr>
            <w:rFonts w:ascii="Times New Roman" w:hAnsi="Times New Roman" w:cs="Times New Roman"/>
          </w:rPr>
          <w:t>eve</w:t>
        </w:r>
      </w:ins>
      <w:ins w:id="533" w:author="Shawn Lewenza" w:date="2025-06-06T14:19:00Z" w16du:dateUtc="2025-06-06T21:19:00Z">
        <w:r w:rsidR="003D0B29">
          <w:rPr>
            <w:rFonts w:ascii="Times New Roman" w:hAnsi="Times New Roman" w:cs="Times New Roman"/>
          </w:rPr>
          <w:t>lo</w:t>
        </w:r>
      </w:ins>
      <w:ins w:id="534" w:author="Shawn Lewenza" w:date="2025-06-06T14:18:00Z" w16du:dateUtc="2025-06-06T21:18:00Z">
        <w:r w:rsidR="00372CCB">
          <w:rPr>
            <w:rFonts w:ascii="Times New Roman" w:hAnsi="Times New Roman" w:cs="Times New Roman"/>
          </w:rPr>
          <w:t>pment of</w:t>
        </w:r>
      </w:ins>
      <w:del w:id="535" w:author="Shawn Lewenza" w:date="2025-06-06T14:18:00Z" w16du:dateUtc="2025-06-06T21:18:00Z">
        <w:r w:rsidRPr="0069598F" w:rsidDel="00372CCB">
          <w:rPr>
            <w:rFonts w:ascii="Times New Roman" w:hAnsi="Times New Roman" w:cs="Times New Roman"/>
          </w:rPr>
          <w:delText>eployment</w:delText>
        </w:r>
      </w:del>
      <w:ins w:id="536" w:author="Shawn Lewenza" w:date="2025-06-06T14:19:00Z" w16du:dateUtc="2025-06-06T21:19:00Z">
        <w:r w:rsidR="003D0B29">
          <w:rPr>
            <w:rFonts w:ascii="Times New Roman" w:hAnsi="Times New Roman" w:cs="Times New Roman"/>
          </w:rPr>
          <w:t xml:space="preserve"> </w:t>
        </w:r>
      </w:ins>
      <w:del w:id="537" w:author="Shawn Lewenza" w:date="2025-06-06T14:19:00Z" w16du:dateUtc="2025-06-06T21:19:00Z">
        <w:r w:rsidRPr="0069598F" w:rsidDel="003D0B29">
          <w:rPr>
            <w:rFonts w:ascii="Times New Roman" w:hAnsi="Times New Roman" w:cs="Times New Roman"/>
          </w:rPr>
          <w:delText xml:space="preserve"> of </w:delText>
        </w:r>
      </w:del>
      <w:r w:rsidRPr="0069598F">
        <w:rPr>
          <w:rFonts w:ascii="Times New Roman" w:hAnsi="Times New Roman" w:cs="Times New Roman"/>
        </w:rPr>
        <w:t>the</w:t>
      </w:r>
      <w:ins w:id="538" w:author="Shawn Lewenza" w:date="2025-06-06T14:20:00Z" w16du:dateUtc="2025-06-06T21:20:00Z">
        <w:r w:rsidR="003D0B29">
          <w:rPr>
            <w:rFonts w:ascii="Times New Roman" w:hAnsi="Times New Roman" w:cs="Times New Roman"/>
          </w:rPr>
          <w:t xml:space="preserve"> </w:t>
        </w:r>
      </w:ins>
      <w:del w:id="539" w:author="Shawn Lewenza" w:date="2025-06-06T14:20:00Z" w16du:dateUtc="2025-06-06T21:20:00Z">
        <w:r w:rsidRPr="0069598F" w:rsidDel="003D0B29">
          <w:rPr>
            <w:rFonts w:ascii="Times New Roman" w:hAnsi="Times New Roman" w:cs="Times New Roman"/>
          </w:rPr>
          <w:delText xml:space="preserve"> </w:delText>
        </w:r>
      </w:del>
      <w:r w:rsidRPr="0069598F">
        <w:rPr>
          <w:rFonts w:ascii="Times New Roman" w:hAnsi="Times New Roman" w:cs="Times New Roman"/>
        </w:rPr>
        <w:t xml:space="preserve">integrated Luminous </w:t>
      </w:r>
      <w:ins w:id="540" w:author="Shawn Lewenza" w:date="2025-06-06T14:18:00Z" w16du:dateUtc="2025-06-06T21:18:00Z">
        <w:r w:rsidR="00372CCB">
          <w:rPr>
            <w:rFonts w:ascii="Times New Roman" w:hAnsi="Times New Roman" w:cs="Times New Roman"/>
          </w:rPr>
          <w:t xml:space="preserve">NA monitoring </w:t>
        </w:r>
      </w:ins>
      <w:r w:rsidRPr="0069598F">
        <w:rPr>
          <w:rFonts w:ascii="Times New Roman" w:hAnsi="Times New Roman" w:cs="Times New Roman"/>
        </w:rPr>
        <w:t xml:space="preserve">system </w:t>
      </w:r>
      <w:ins w:id="541" w:author="Shawn Lewenza" w:date="2025-06-06T14:18:00Z" w16du:dateUtc="2025-06-06T21:18:00Z">
        <w:r w:rsidR="00372CCB">
          <w:rPr>
            <w:rFonts w:ascii="Times New Roman" w:hAnsi="Times New Roman" w:cs="Times New Roman"/>
          </w:rPr>
          <w:t xml:space="preserve">for commercial application. </w:t>
        </w:r>
      </w:ins>
      <w:ins w:id="542" w:author="Shawn Lewenza" w:date="2025-06-06T14:21:00Z" w16du:dateUtc="2025-06-06T21:21:00Z">
        <w:r w:rsidR="000C5AC7">
          <w:rPr>
            <w:rFonts w:ascii="Times New Roman" w:hAnsi="Times New Roman" w:cs="Times New Roman"/>
          </w:rPr>
          <w:t>JEFF/</w:t>
        </w:r>
      </w:ins>
      <w:del w:id="543" w:author="Shawn Lewenza" w:date="2025-06-06T14:18:00Z" w16du:dateUtc="2025-06-06T21:18:00Z">
        <w:r w:rsidRPr="0069598F" w:rsidDel="00372CCB">
          <w:rPr>
            <w:rFonts w:ascii="Times New Roman" w:hAnsi="Times New Roman" w:cs="Times New Roman"/>
          </w:rPr>
          <w:delText xml:space="preserve">(optimized from mesocosms) into the selected AOSR field pilot zones. </w:delText>
        </w:r>
        <w:r w:rsidRPr="0069598F" w:rsidDel="003D0B29">
          <w:rPr>
            <w:rFonts w:ascii="Times New Roman" w:hAnsi="Times New Roman" w:cs="Times New Roman"/>
          </w:rPr>
          <w:delText>Intensive monitoring of NA degradation</w:delText>
        </w:r>
      </w:del>
      <w:del w:id="544" w:author="Shawn Lewenza" w:date="2025-06-06T14:19:00Z" w16du:dateUtc="2025-06-06T21:19:00Z">
        <w:r w:rsidRPr="0069598F" w:rsidDel="003D0B29">
          <w:rPr>
            <w:rFonts w:ascii="Times New Roman" w:hAnsi="Times New Roman" w:cs="Times New Roman"/>
          </w:rPr>
          <w:delText>, biosensor performance, and overall system operation (treated vs. control areas). Continuous data analysis and adaptive management.</w:delText>
        </w:r>
      </w:del>
    </w:p>
    <w:p w14:paraId="11C1C551" w14:textId="5D9D130D" w:rsidR="000C5AC7" w:rsidRPr="0069598F" w:rsidRDefault="000C5AC7" w:rsidP="000C5AC7">
      <w:pPr>
        <w:ind w:left="709"/>
        <w:rPr>
          <w:rFonts w:ascii="Times New Roman" w:hAnsi="Times New Roman" w:cs="Times New Roman"/>
        </w:rPr>
        <w:pPrChange w:id="545" w:author="Shawn Lewenza" w:date="2025-06-06T14:21:00Z" w16du:dateUtc="2025-06-06T21:21:00Z">
          <w:pPr/>
        </w:pPrChange>
      </w:pPr>
      <w:ins w:id="546" w:author="Shawn Lewenza" w:date="2025-06-06T14:21:00Z" w16du:dateUtc="2025-06-06T21:21:00Z">
        <w:r>
          <w:rPr>
            <w:rFonts w:ascii="Times New Roman" w:hAnsi="Times New Roman" w:cs="Times New Roman"/>
          </w:rPr>
          <w:t>GREG, we need the IT development, customer services and data pipeline here?</w:t>
        </w:r>
      </w:ins>
      <w:del w:id="547" w:author="Shawn Lewenza" w:date="2025-06-06T14:21:00Z" w16du:dateUtc="2025-06-06T21:21:00Z">
        <w:r w:rsidR="001F744E" w:rsidRPr="0069598F" w:rsidDel="000C5AC7">
          <w:rPr>
            <w:rFonts w:ascii="Times New Roman" w:hAnsi="Times New Roman" w:cs="Times New Roman"/>
          </w:rPr>
          <w:delText xml:space="preserve"> </w:delText>
        </w:r>
      </w:del>
      <w:r w:rsidR="001F744E" w:rsidRPr="0069598F">
        <w:rPr>
          <w:rFonts w:ascii="Times New Roman" w:hAnsi="Times New Roman" w:cs="Times New Roman"/>
        </w:rPr>
        <w:t xml:space="preserve">   </w:t>
      </w:r>
      <w:del w:id="548" w:author="Shawn Lewenza" w:date="2025-06-06T14:21:00Z" w16du:dateUtc="2025-06-06T21:21:00Z">
        <w:r w:rsidR="001F744E" w:rsidRPr="0069598F" w:rsidDel="000C5AC7">
          <w:rPr>
            <w:rFonts w:ascii="Times New Roman" w:hAnsi="Times New Roman" w:cs="Times New Roman"/>
          </w:rPr>
          <w:delText xml:space="preserve">- _Year 4:_ Long-term field performance validation to assess sustained efficacy and stability. </w:delText>
        </w:r>
      </w:del>
      <w:del w:id="549" w:author="Shawn Lewenza" w:date="2025-06-06T14:20:00Z" w16du:dateUtc="2025-06-06T21:20:00Z">
        <w:r w:rsidR="001F744E" w:rsidRPr="0069598F" w:rsidDel="003D0B29">
          <w:rPr>
            <w:rFonts w:ascii="Times New Roman" w:hAnsi="Times New Roman" w:cs="Times New Roman"/>
          </w:rPr>
          <w:delText>Comprehensive data analysis (technical, GHG, economic), final reporting, development of commercial scale-up plans based on modular design, and knowledge dissemination. _(A detailed Milestone Summary Table, outlining specific tasks, deliverables, timelines, and costs for each phase and its milestones, will be provided as a separate attachment)._</w:delText>
        </w:r>
      </w:del>
    </w:p>
    <w:p w14:paraId="42C341DB" w14:textId="77777777" w:rsidR="001F744E" w:rsidRPr="0069598F" w:rsidRDefault="001F744E" w:rsidP="001F744E">
      <w:pPr>
        <w:rPr>
          <w:rFonts w:ascii="Times New Roman" w:hAnsi="Times New Roman" w:cs="Times New Roman"/>
        </w:rPr>
      </w:pPr>
    </w:p>
    <w:p w14:paraId="57C2586E" w14:textId="54A13494" w:rsidR="001F744E" w:rsidRPr="0069598F" w:rsidRDefault="001F744E" w:rsidP="001F744E">
      <w:pPr>
        <w:rPr>
          <w:rFonts w:ascii="Times New Roman" w:hAnsi="Times New Roman" w:cs="Times New Roman"/>
        </w:rPr>
      </w:pPr>
      <w:r w:rsidRPr="003D0B29">
        <w:rPr>
          <w:rFonts w:ascii="Times New Roman" w:hAnsi="Times New Roman" w:cs="Times New Roman"/>
          <w:highlight w:val="magenta"/>
          <w:rPrChange w:id="550" w:author="Shawn Lewenza" w:date="2025-06-06T14:20:00Z" w16du:dateUtc="2025-06-06T21:20:00Z">
            <w:rPr>
              <w:rFonts w:ascii="Times New Roman" w:hAnsi="Times New Roman" w:cs="Times New Roman"/>
            </w:rPr>
          </w:rPrChange>
        </w:rPr>
        <w:t>Summary Budget</w:t>
      </w:r>
      <w:r w:rsidRPr="0069598F">
        <w:rPr>
          <w:rFonts w:ascii="Times New Roman" w:hAnsi="Times New Roman" w:cs="Times New Roman"/>
        </w:rPr>
        <w:t> </w:t>
      </w:r>
      <w:proofErr w:type="gramStart"/>
      <w:r w:rsidRPr="0069598F">
        <w:rPr>
          <w:rFonts w:ascii="Times New Roman" w:hAnsi="Times New Roman" w:cs="Times New Roman"/>
        </w:rPr>
        <w:t>The</w:t>
      </w:r>
      <w:proofErr w:type="gramEnd"/>
      <w:r w:rsidRPr="0069598F">
        <w:rPr>
          <w:rFonts w:ascii="Times New Roman" w:hAnsi="Times New Roman" w:cs="Times New Roman"/>
        </w:rPr>
        <w:t xml:space="preserve"> estimated Total Project Budget for this staged program is </w:t>
      </w:r>
      <w:r w:rsidRPr="000C5AC7">
        <w:rPr>
          <w:rFonts w:ascii="Times New Roman" w:hAnsi="Times New Roman" w:cs="Times New Roman"/>
          <w:highlight w:val="red"/>
          <w:rPrChange w:id="551" w:author="Shawn Lewenza" w:date="2025-06-06T14:20:00Z" w16du:dateUtc="2025-06-06T21:20:00Z">
            <w:rPr>
              <w:rFonts w:ascii="Times New Roman" w:hAnsi="Times New Roman" w:cs="Times New Roman"/>
            </w:rPr>
          </w:rPrChange>
        </w:rPr>
        <w:t>[$6.0M - $7.0M CAD – NEEDS FINAL VALIDATION</w:t>
      </w:r>
      <w:r w:rsidRPr="0069598F">
        <w:rPr>
          <w:rFonts w:ascii="Times New Roman" w:hAnsi="Times New Roman" w:cs="Times New Roman"/>
        </w:rPr>
        <w:t>]. This budget supports all phases, from mesocosm setup and operation through to full field pilot demonstration and analysis. It covers our dedicated Alberta-based team, specialized equipment (including mesocosm infrastructure, biosensor arrays, bioreactors), materials, analytical services, travel, and overhead, fully aligned with ERA's eligible cost guidelines. A detailed breakdown will accompany the Milestone Summary Table.</w:t>
      </w:r>
    </w:p>
    <w:p w14:paraId="55C7670D" w14:textId="77777777" w:rsidR="001F744E" w:rsidRPr="0069598F" w:rsidRDefault="001F744E" w:rsidP="001F744E">
      <w:pPr>
        <w:rPr>
          <w:rFonts w:ascii="Times New Roman" w:hAnsi="Times New Roman" w:cs="Times New Roman"/>
        </w:rPr>
      </w:pPr>
    </w:p>
    <w:p w14:paraId="5DC9378F" w14:textId="6C984292" w:rsidR="001F744E" w:rsidRPr="0069598F" w:rsidRDefault="001F744E" w:rsidP="001F744E">
      <w:pPr>
        <w:rPr>
          <w:rFonts w:ascii="Times New Roman" w:hAnsi="Times New Roman" w:cs="Times New Roman"/>
        </w:rPr>
      </w:pPr>
      <w:r w:rsidRPr="00436ACF">
        <w:rPr>
          <w:rFonts w:ascii="Times New Roman" w:hAnsi="Times New Roman" w:cs="Times New Roman"/>
          <w:highlight w:val="magenta"/>
          <w:rPrChange w:id="552" w:author="Shawn Lewenza" w:date="2025-05-31T18:43:00Z" w16du:dateUtc="2025-06-01T00:43:00Z">
            <w:rPr>
              <w:rFonts w:ascii="Times New Roman" w:hAnsi="Times New Roman" w:cs="Times New Roman"/>
            </w:rPr>
          </w:rPrChange>
        </w:rPr>
        <w:t>Project Consortium, Roles, Status, and Execution Structure</w:t>
      </w:r>
    </w:p>
    <w:p w14:paraId="0B6560FD" w14:textId="77777777" w:rsidR="001F744E" w:rsidRPr="0069598F" w:rsidRDefault="001F744E" w:rsidP="001F744E">
      <w:pPr>
        <w:rPr>
          <w:rFonts w:ascii="Times New Roman" w:hAnsi="Times New Roman" w:cs="Times New Roman"/>
        </w:rPr>
      </w:pPr>
    </w:p>
    <w:p w14:paraId="4B467CF0" w14:textId="0E764AD0" w:rsidR="001F744E" w:rsidRPr="0069598F" w:rsidRDefault="001F744E" w:rsidP="001F744E">
      <w:pPr>
        <w:rPr>
          <w:rFonts w:ascii="Times New Roman" w:hAnsi="Times New Roman" w:cs="Times New Roman"/>
        </w:rPr>
      </w:pPr>
      <w:commentRangeStart w:id="553"/>
      <w:r w:rsidRPr="0069598F">
        <w:rPr>
          <w:rFonts w:ascii="Times New Roman" w:hAnsi="Times New Roman" w:cs="Times New Roman"/>
        </w:rPr>
        <w:t xml:space="preserve">- </w:t>
      </w:r>
      <w:commentRangeEnd w:id="553"/>
      <w:r w:rsidR="00386E20">
        <w:rPr>
          <w:rStyle w:val="CommentReference"/>
        </w:rPr>
        <w:commentReference w:id="553"/>
      </w:r>
      <w:r w:rsidRPr="0069598F">
        <w:rPr>
          <w:rFonts w:ascii="Times New Roman" w:hAnsi="Times New Roman" w:cs="Times New Roman"/>
        </w:rPr>
        <w:t>Lead Applicant: Luminous BioSolutions Inc. (Overall project lead, technology development &amp; deployment, mesocosm &amp; field operations, data analytics, scientific oversight, reporting).</w:t>
      </w:r>
    </w:p>
    <w:p w14:paraId="6A33D169" w14:textId="60AEE46B" w:rsidR="001F744E" w:rsidRPr="0069598F" w:rsidDel="00485D27" w:rsidRDefault="001F744E" w:rsidP="001F744E">
      <w:pPr>
        <w:rPr>
          <w:del w:id="554" w:author="Shawn Lewenza" w:date="2025-06-06T14:22:00Z" w16du:dateUtc="2025-06-06T21:22:00Z"/>
          <w:rFonts w:ascii="Times New Roman" w:hAnsi="Times New Roman" w:cs="Times New Roman"/>
        </w:rPr>
      </w:pPr>
      <w:r w:rsidRPr="0069598F">
        <w:rPr>
          <w:rFonts w:ascii="Times New Roman" w:hAnsi="Times New Roman" w:cs="Times New Roman"/>
        </w:rPr>
        <w:t>- Oil Sands Host Partner(s): </w:t>
      </w:r>
    </w:p>
    <w:p w14:paraId="60F59B42" w14:textId="73420BAA" w:rsidR="001F744E" w:rsidRPr="0069598F" w:rsidDel="00B476FA" w:rsidRDefault="001F744E" w:rsidP="001F744E">
      <w:pPr>
        <w:rPr>
          <w:del w:id="555" w:author="Shawn Lewenza" w:date="2025-06-06T12:30:00Z" w16du:dateUtc="2025-06-06T19:30:00Z"/>
          <w:rFonts w:ascii="Times New Roman" w:hAnsi="Times New Roman" w:cs="Times New Roman"/>
        </w:rPr>
      </w:pPr>
      <w:del w:id="556" w:author="Shawn Lewenza" w:date="2025-06-06T14:22:00Z" w16du:dateUtc="2025-06-06T21:22:00Z">
        <w:r w:rsidRPr="0069598F" w:rsidDel="00485D27">
          <w:rPr>
            <w:rFonts w:ascii="Times New Roman" w:hAnsi="Times New Roman" w:cs="Times New Roman"/>
          </w:rPr>
          <w:tab/>
          <w:delText>-</w:delText>
        </w:r>
      </w:del>
      <w:r w:rsidRPr="0069598F">
        <w:rPr>
          <w:rFonts w:ascii="Times New Roman" w:hAnsi="Times New Roman" w:cs="Times New Roman"/>
        </w:rPr>
        <w:t xml:space="preserve"> Canadian Natural Resources</w:t>
      </w:r>
      <w:ins w:id="557" w:author="Shawn Lewenza" w:date="2025-06-06T12:29:00Z" w16du:dateUtc="2025-06-06T19:29:00Z">
        <w:r w:rsidR="00A92144">
          <w:rPr>
            <w:rFonts w:ascii="Times New Roman" w:hAnsi="Times New Roman" w:cs="Times New Roman"/>
          </w:rPr>
          <w:t>, Imperial Oil, and/or Pathways Alliance</w:t>
        </w:r>
      </w:ins>
      <w:r w:rsidRPr="0069598F">
        <w:rPr>
          <w:rFonts w:ascii="Times New Roman" w:hAnsi="Times New Roman" w:cs="Times New Roman"/>
        </w:rPr>
        <w:t xml:space="preserve"> - _</w:t>
      </w:r>
      <w:r w:rsidRPr="00CE2FEF">
        <w:rPr>
          <w:rFonts w:ascii="Times New Roman" w:hAnsi="Times New Roman" w:cs="Times New Roman"/>
          <w:highlight w:val="yellow"/>
          <w:rPrChange w:id="558" w:author="Shawn Lewenza" w:date="2025-06-06T10:26:00Z" w16du:dateUtc="2025-06-06T17:26:00Z">
            <w:rPr>
              <w:rFonts w:ascii="Times New Roman" w:hAnsi="Times New Roman" w:cs="Times New Roman"/>
            </w:rPr>
          </w:rPrChange>
        </w:rPr>
        <w:t>Status: In Discussion</w:t>
      </w:r>
      <w:commentRangeStart w:id="559"/>
      <w:r w:rsidRPr="0069598F">
        <w:rPr>
          <w:rFonts w:ascii="Times New Roman" w:hAnsi="Times New Roman" w:cs="Times New Roman"/>
        </w:rPr>
        <w:t xml:space="preserve">_: Role </w:t>
      </w:r>
      <w:commentRangeEnd w:id="559"/>
      <w:r w:rsidR="00A43BAB">
        <w:rPr>
          <w:rStyle w:val="CommentReference"/>
        </w:rPr>
        <w:commentReference w:id="559"/>
      </w:r>
      <w:r w:rsidRPr="0069598F">
        <w:rPr>
          <w:rFonts w:ascii="Times New Roman" w:hAnsi="Times New Roman" w:cs="Times New Roman"/>
        </w:rPr>
        <w:t xml:space="preserve">providing OSPW samples for </w:t>
      </w:r>
      <w:ins w:id="560" w:author="Shawn Lewenza" w:date="2025-06-06T12:29:00Z" w16du:dateUtc="2025-06-06T19:29:00Z">
        <w:r w:rsidR="00701300">
          <w:rPr>
            <w:rFonts w:ascii="Times New Roman" w:hAnsi="Times New Roman" w:cs="Times New Roman"/>
          </w:rPr>
          <w:t>m</w:t>
        </w:r>
      </w:ins>
      <w:del w:id="561" w:author="Shawn Lewenza" w:date="2025-06-06T12:29:00Z" w16du:dateUtc="2025-06-06T19:29:00Z">
        <w:r w:rsidRPr="0069598F" w:rsidDel="00701300">
          <w:rPr>
            <w:rFonts w:ascii="Times New Roman" w:hAnsi="Times New Roman" w:cs="Times New Roman"/>
          </w:rPr>
          <w:delText>M</w:delText>
        </w:r>
      </w:del>
      <w:r w:rsidRPr="0069598F">
        <w:rPr>
          <w:rFonts w:ascii="Times New Roman" w:hAnsi="Times New Roman" w:cs="Times New Roman"/>
        </w:rPr>
        <w:t xml:space="preserve">esocosm trials, </w:t>
      </w:r>
      <w:del w:id="562" w:author="Shawn Lewenza" w:date="2025-06-06T12:30:00Z" w16du:dateUtc="2025-06-06T19:30:00Z">
        <w:r w:rsidRPr="0069598F" w:rsidDel="00701300">
          <w:rPr>
            <w:rFonts w:ascii="Times New Roman" w:hAnsi="Times New Roman" w:cs="Times New Roman"/>
          </w:rPr>
          <w:delText>involvement in constructed</w:delText>
        </w:r>
      </w:del>
      <w:ins w:id="563" w:author="Shawn Lewenza" w:date="2025-06-06T12:30:00Z" w16du:dateUtc="2025-06-06T19:30:00Z">
        <w:r w:rsidR="00701300">
          <w:rPr>
            <w:rFonts w:ascii="Times New Roman" w:hAnsi="Times New Roman" w:cs="Times New Roman"/>
          </w:rPr>
          <w:t>input on experimental design</w:t>
        </w:r>
        <w:r w:rsidR="00B476FA">
          <w:rPr>
            <w:rFonts w:ascii="Times New Roman" w:hAnsi="Times New Roman" w:cs="Times New Roman"/>
          </w:rPr>
          <w:t>.</w:t>
        </w:r>
      </w:ins>
      <w:r w:rsidRPr="0069598F">
        <w:rPr>
          <w:rFonts w:ascii="Times New Roman" w:hAnsi="Times New Roman" w:cs="Times New Roman"/>
        </w:rPr>
        <w:t xml:space="preserve"> </w:t>
      </w:r>
      <w:del w:id="564" w:author="Shawn Lewenza" w:date="2025-06-06T12:30:00Z" w16du:dateUtc="2025-06-06T19:30:00Z">
        <w:r w:rsidRPr="0069598F" w:rsidDel="00B476FA">
          <w:rPr>
            <w:rFonts w:ascii="Times New Roman" w:hAnsi="Times New Roman" w:cs="Times New Roman"/>
          </w:rPr>
          <w:delText>wetland pilot.</w:delText>
        </w:r>
      </w:del>
      <w:ins w:id="565" w:author="Shawn Lewenza" w:date="2025-06-06T12:29:00Z" w16du:dateUtc="2025-06-06T19:29:00Z">
        <w:r w:rsidR="00A92144">
          <w:rPr>
            <w:rFonts w:ascii="Times New Roman" w:hAnsi="Times New Roman" w:cs="Times New Roman"/>
          </w:rPr>
          <w:t>Co-</w:t>
        </w:r>
        <w:proofErr w:type="spellStart"/>
        <w:r w:rsidR="00A92144">
          <w:rPr>
            <w:rFonts w:ascii="Times New Roman" w:hAnsi="Times New Roman" w:cs="Times New Roman"/>
          </w:rPr>
          <w:t>funding</w:t>
        </w:r>
        <w:proofErr w:type="spellEnd"/>
        <w:r w:rsidR="00A92144">
          <w:rPr>
            <w:rFonts w:ascii="Times New Roman" w:hAnsi="Times New Roman" w:cs="Times New Roman"/>
          </w:rPr>
          <w:t xml:space="preserve"> partner</w:t>
        </w:r>
      </w:ins>
      <w:ins w:id="566" w:author="Shawn Lewenza" w:date="2025-06-06T12:30:00Z" w16du:dateUtc="2025-06-06T19:30:00Z">
        <w:r w:rsidR="00B476FA">
          <w:rPr>
            <w:rFonts w:ascii="Times New Roman" w:hAnsi="Times New Roman" w:cs="Times New Roman"/>
          </w:rPr>
          <w:t>.</w:t>
        </w:r>
      </w:ins>
    </w:p>
    <w:p w14:paraId="49522551" w14:textId="784542B4" w:rsidR="001F744E" w:rsidRPr="0069598F" w:rsidDel="00B5611A" w:rsidRDefault="001F744E" w:rsidP="00701300">
      <w:pPr>
        <w:rPr>
          <w:del w:id="567" w:author="Shawn Lewenza" w:date="2025-05-31T18:44:00Z" w16du:dateUtc="2025-06-01T00:44:00Z"/>
          <w:rFonts w:ascii="Times New Roman" w:hAnsi="Times New Roman" w:cs="Times New Roman"/>
        </w:rPr>
        <w:pPrChange w:id="568" w:author="Shawn Lewenza" w:date="2025-06-06T12:29:00Z" w16du:dateUtc="2025-06-06T19:29:00Z">
          <w:pPr/>
        </w:pPrChange>
      </w:pPr>
      <w:r w:rsidRPr="0069598F">
        <w:rPr>
          <w:rFonts w:ascii="Times New Roman" w:hAnsi="Times New Roman" w:cs="Times New Roman"/>
        </w:rPr>
        <w:tab/>
      </w:r>
      <w:del w:id="569" w:author="Shawn Lewenza" w:date="2025-06-06T12:29:00Z" w16du:dateUtc="2025-06-06T19:29:00Z">
        <w:r w:rsidRPr="0069598F" w:rsidDel="00701300">
          <w:rPr>
            <w:rFonts w:ascii="Times New Roman" w:hAnsi="Times New Roman" w:cs="Times New Roman"/>
          </w:rPr>
          <w:delText>- Imperial Oil</w:delText>
        </w:r>
        <w:r w:rsidRPr="00B056BE" w:rsidDel="00701300">
          <w:rPr>
            <w:rFonts w:ascii="Times New Roman" w:hAnsi="Times New Roman" w:cs="Times New Roman"/>
            <w:highlight w:val="yellow"/>
            <w:rPrChange w:id="570" w:author="Shawn Lewenza" w:date="2025-06-06T12:14:00Z" w16du:dateUtc="2025-06-06T19:14:00Z">
              <w:rPr>
                <w:rFonts w:ascii="Times New Roman" w:hAnsi="Times New Roman" w:cs="Times New Roman"/>
              </w:rPr>
            </w:rPrChange>
          </w:rPr>
          <w:delText>: Status: in discussions:</w:delText>
        </w:r>
        <w:r w:rsidRPr="0069598F" w:rsidDel="00701300">
          <w:rPr>
            <w:rFonts w:ascii="Times New Roman" w:hAnsi="Times New Roman" w:cs="Times New Roman"/>
          </w:rPr>
          <w:delText xml:space="preserve"> Role provide OSPW samples for Mesocosm Trials: involvement in phase 2 constructed wetland pilot.</w:delText>
        </w:r>
      </w:del>
    </w:p>
    <w:p w14:paraId="6F6E754E" w14:textId="141CEB81" w:rsidR="001F744E" w:rsidRPr="0069598F" w:rsidDel="00701300" w:rsidRDefault="001F744E" w:rsidP="00701300">
      <w:pPr>
        <w:rPr>
          <w:del w:id="571" w:author="Shawn Lewenza" w:date="2025-06-06T12:29:00Z" w16du:dateUtc="2025-06-06T19:29:00Z"/>
          <w:rFonts w:ascii="Times New Roman" w:hAnsi="Times New Roman" w:cs="Times New Roman"/>
        </w:rPr>
        <w:pPrChange w:id="572" w:author="Shawn Lewenza" w:date="2025-06-06T12:29:00Z" w16du:dateUtc="2025-06-06T19:29:00Z">
          <w:pPr/>
        </w:pPrChange>
      </w:pPr>
      <w:del w:id="573" w:author="Shawn Lewenza" w:date="2025-05-31T18:44:00Z" w16du:dateUtc="2025-06-01T00:44:00Z">
        <w:r w:rsidRPr="0069598F" w:rsidDel="00B5611A">
          <w:rPr>
            <w:rFonts w:ascii="Times New Roman" w:hAnsi="Times New Roman" w:cs="Times New Roman"/>
          </w:rPr>
          <w:tab/>
          <w:delText>- Suncor - Status, not contacted yet: Role providing OSPW samples for Mesocosm trials, involvement in constructed wetland pilot.</w:delText>
        </w:r>
      </w:del>
    </w:p>
    <w:p w14:paraId="7B972C37" w14:textId="4969518F" w:rsidR="001F744E" w:rsidRPr="0069598F" w:rsidRDefault="001F744E" w:rsidP="00701300">
      <w:pPr>
        <w:rPr>
          <w:rFonts w:ascii="Times New Roman" w:hAnsi="Times New Roman" w:cs="Times New Roman"/>
        </w:rPr>
      </w:pPr>
      <w:del w:id="574" w:author="Shawn Lewenza" w:date="2025-06-06T12:29:00Z" w16du:dateUtc="2025-06-06T19:29:00Z">
        <w:r w:rsidRPr="0069598F" w:rsidDel="00701300">
          <w:rPr>
            <w:rFonts w:ascii="Times New Roman" w:hAnsi="Times New Roman" w:cs="Times New Roman"/>
          </w:rPr>
          <w:tab/>
          <w:delText>- Pathways Alliance - _</w:delText>
        </w:r>
        <w:r w:rsidRPr="00B056BE" w:rsidDel="00701300">
          <w:rPr>
            <w:rFonts w:ascii="Times New Roman" w:hAnsi="Times New Roman" w:cs="Times New Roman"/>
            <w:highlight w:val="yellow"/>
            <w:rPrChange w:id="575" w:author="Shawn Lewenza" w:date="2025-06-06T12:14:00Z" w16du:dateUtc="2025-06-06T19:14:00Z">
              <w:rPr>
                <w:rFonts w:ascii="Times New Roman" w:hAnsi="Times New Roman" w:cs="Times New Roman"/>
              </w:rPr>
            </w:rPrChange>
          </w:rPr>
          <w:delText>Status: In Discussion</w:delText>
        </w:r>
        <w:r w:rsidRPr="0069598F" w:rsidDel="00701300">
          <w:rPr>
            <w:rFonts w:ascii="Times New Roman" w:hAnsi="Times New Roman" w:cs="Times New Roman"/>
          </w:rPr>
          <w:delText>_. Role: Provision of OSPW for mesocosm trials, access to field pilot site(s), operational support, site-specific data, potential in-kind contributions and co-funding.</w:delText>
        </w:r>
      </w:del>
    </w:p>
    <w:p w14:paraId="718835FC" w14:textId="0449E62F" w:rsidR="001F744E" w:rsidRPr="0069598F" w:rsidRDefault="001F744E" w:rsidP="001F744E">
      <w:pPr>
        <w:rPr>
          <w:rFonts w:ascii="Times New Roman" w:hAnsi="Times New Roman" w:cs="Times New Roman"/>
        </w:rPr>
      </w:pPr>
      <w:r w:rsidRPr="0069598F">
        <w:rPr>
          <w:rFonts w:ascii="Times New Roman" w:hAnsi="Times New Roman" w:cs="Times New Roman"/>
        </w:rPr>
        <w:t>- Academic Partners: University of Calgary &amp; Athabasca University -</w:t>
      </w:r>
      <w:ins w:id="576" w:author="Shawn Lewenza" w:date="2025-06-06T12:14:00Z" w16du:dateUtc="2025-06-06T19:14:00Z">
        <w:r w:rsidR="00B056BE">
          <w:rPr>
            <w:rFonts w:ascii="Times New Roman" w:hAnsi="Times New Roman" w:cs="Times New Roman"/>
          </w:rPr>
          <w:t xml:space="preserve"> </w:t>
        </w:r>
      </w:ins>
      <w:del w:id="577" w:author="Shawn Lewenza" w:date="2025-06-06T12:14:00Z" w16du:dateUtc="2025-06-06T19:14:00Z">
        <w:r w:rsidRPr="0069598F" w:rsidDel="00B056BE">
          <w:rPr>
            <w:rFonts w:ascii="Times New Roman" w:hAnsi="Times New Roman" w:cs="Times New Roman"/>
          </w:rPr>
          <w:delText> _Status:</w:delText>
        </w:r>
      </w:del>
      <w:r w:rsidRPr="0069598F">
        <w:rPr>
          <w:rFonts w:ascii="Times New Roman" w:hAnsi="Times New Roman" w:cs="Times New Roman"/>
        </w:rPr>
        <w:t xml:space="preserve"> Existing Collaboration </w:t>
      </w:r>
      <w:del w:id="578" w:author="Shawn Lewenza" w:date="2025-06-06T12:14:00Z" w16du:dateUtc="2025-06-06T19:14:00Z">
        <w:r w:rsidRPr="0069598F" w:rsidDel="00C60EA4">
          <w:rPr>
            <w:rFonts w:ascii="Times New Roman" w:hAnsi="Times New Roman" w:cs="Times New Roman"/>
          </w:rPr>
          <w:delText>History, Project-Specific Support TBD</w:delText>
        </w:r>
      </w:del>
      <w:ins w:id="579" w:author="Shawn Lewenza" w:date="2025-06-06T12:14:00Z" w16du:dateUtc="2025-06-06T19:14:00Z">
        <w:r w:rsidR="00C60EA4">
          <w:rPr>
            <w:rFonts w:ascii="Times New Roman" w:hAnsi="Times New Roman" w:cs="Times New Roman"/>
          </w:rPr>
          <w:t xml:space="preserve">on wetlands and microbiology of NA </w:t>
        </w:r>
        <w:proofErr w:type="spellStart"/>
        <w:r w:rsidR="00C60EA4">
          <w:rPr>
            <w:rFonts w:ascii="Times New Roman" w:hAnsi="Times New Roman" w:cs="Times New Roman"/>
          </w:rPr>
          <w:t>remediat</w:t>
        </w:r>
        <w:proofErr w:type="spellEnd"/>
        <w:r w:rsidR="00C60EA4">
          <w:rPr>
            <w:rFonts w:ascii="Times New Roman" w:hAnsi="Times New Roman" w:cs="Times New Roman"/>
          </w:rPr>
          <w:t>.</w:t>
        </w:r>
      </w:ins>
      <w:r w:rsidRPr="0069598F">
        <w:rPr>
          <w:rFonts w:ascii="Times New Roman" w:hAnsi="Times New Roman" w:cs="Times New Roman"/>
        </w:rPr>
        <w:t xml:space="preserve">_. Role: Access to lab facilities for biosensor testing, </w:t>
      </w:r>
      <w:ins w:id="580" w:author="Shawn Lewenza" w:date="2025-06-06T10:26:00Z" w16du:dateUtc="2025-06-06T17:26:00Z">
        <w:r w:rsidR="00CE2FEF">
          <w:rPr>
            <w:rFonts w:ascii="Times New Roman" w:hAnsi="Times New Roman" w:cs="Times New Roman"/>
          </w:rPr>
          <w:t xml:space="preserve">greenhouse mesocosms, </w:t>
        </w:r>
      </w:ins>
      <w:r w:rsidRPr="0069598F">
        <w:rPr>
          <w:rFonts w:ascii="Times New Roman" w:hAnsi="Times New Roman" w:cs="Times New Roman"/>
        </w:rPr>
        <w:t xml:space="preserve">advanced microbial characterization, </w:t>
      </w:r>
      <w:proofErr w:type="gramStart"/>
      <w:ins w:id="581" w:author="Shawn Lewenza" w:date="2025-06-06T10:26:00Z" w16du:dateUtc="2025-06-06T17:26:00Z">
        <w:r w:rsidR="00CE2FEF">
          <w:rPr>
            <w:rFonts w:ascii="Times New Roman" w:hAnsi="Times New Roman" w:cs="Times New Roman"/>
          </w:rPr>
          <w:t>Highly</w:t>
        </w:r>
        <w:proofErr w:type="gramEnd"/>
        <w:r w:rsidR="00CE2FEF">
          <w:rPr>
            <w:rFonts w:ascii="Times New Roman" w:hAnsi="Times New Roman" w:cs="Times New Roman"/>
          </w:rPr>
          <w:t xml:space="preserve"> </w:t>
        </w:r>
      </w:ins>
      <w:ins w:id="582" w:author="Shawn Lewenza" w:date="2025-06-06T10:27:00Z" w16du:dateUtc="2025-06-06T17:27:00Z">
        <w:r w:rsidR="00CE2FEF">
          <w:rPr>
            <w:rFonts w:ascii="Times New Roman" w:hAnsi="Times New Roman" w:cs="Times New Roman"/>
          </w:rPr>
          <w:t xml:space="preserve">qualified </w:t>
        </w:r>
        <w:proofErr w:type="spellStart"/>
        <w:r w:rsidR="00CE2FEF">
          <w:rPr>
            <w:rFonts w:ascii="Times New Roman" w:hAnsi="Times New Roman" w:cs="Times New Roman"/>
          </w:rPr>
          <w:t>Personel</w:t>
        </w:r>
        <w:proofErr w:type="spellEnd"/>
        <w:r w:rsidR="00CE2FEF">
          <w:rPr>
            <w:rFonts w:ascii="Times New Roman" w:hAnsi="Times New Roman" w:cs="Times New Roman"/>
          </w:rPr>
          <w:t xml:space="preserve"> (H</w:t>
        </w:r>
      </w:ins>
      <w:ins w:id="583" w:author="Shawn Lewenza" w:date="2025-06-06T10:26:00Z" w16du:dateUtc="2025-06-06T17:26:00Z">
        <w:r w:rsidR="00CE2FEF">
          <w:rPr>
            <w:rFonts w:ascii="Times New Roman" w:hAnsi="Times New Roman" w:cs="Times New Roman"/>
          </w:rPr>
          <w:t>QP</w:t>
        </w:r>
      </w:ins>
      <w:ins w:id="584" w:author="Shawn Lewenza" w:date="2025-06-06T10:27:00Z" w16du:dateUtc="2025-06-06T17:27:00Z">
        <w:r w:rsidR="00CE2FEF">
          <w:rPr>
            <w:rFonts w:ascii="Times New Roman" w:hAnsi="Times New Roman" w:cs="Times New Roman"/>
          </w:rPr>
          <w:t>)</w:t>
        </w:r>
      </w:ins>
      <w:ins w:id="585" w:author="Shawn Lewenza" w:date="2025-06-06T10:26:00Z" w16du:dateUtc="2025-06-06T17:26:00Z">
        <w:r w:rsidR="00CE2FEF">
          <w:rPr>
            <w:rFonts w:ascii="Times New Roman" w:hAnsi="Times New Roman" w:cs="Times New Roman"/>
          </w:rPr>
          <w:t xml:space="preserve"> </w:t>
        </w:r>
      </w:ins>
      <w:del w:id="586" w:author="Shawn Lewenza" w:date="2025-06-06T10:26:00Z" w16du:dateUtc="2025-06-06T17:26:00Z">
        <w:r w:rsidRPr="0069598F" w:rsidDel="00CE2FEF">
          <w:rPr>
            <w:rFonts w:ascii="Times New Roman" w:hAnsi="Times New Roman" w:cs="Times New Roman"/>
          </w:rPr>
          <w:delText>student</w:delText>
        </w:r>
      </w:del>
      <w:ins w:id="587" w:author="Shawn Lewenza" w:date="2025-06-06T10:27:00Z" w16du:dateUtc="2025-06-06T17:27:00Z">
        <w:r w:rsidR="00CE2FEF">
          <w:rPr>
            <w:rFonts w:ascii="Times New Roman" w:hAnsi="Times New Roman" w:cs="Times New Roman"/>
          </w:rPr>
          <w:t>training</w:t>
        </w:r>
      </w:ins>
      <w:del w:id="588" w:author="Shawn Lewenza" w:date="2025-06-06T10:26:00Z" w16du:dateUtc="2025-06-06T17:26:00Z">
        <w:r w:rsidRPr="0069598F" w:rsidDel="00CE2FEF">
          <w:rPr>
            <w:rFonts w:ascii="Times New Roman" w:hAnsi="Times New Roman" w:cs="Times New Roman"/>
          </w:rPr>
          <w:delText xml:space="preserve"> </w:delText>
        </w:r>
      </w:del>
      <w:del w:id="589" w:author="Shawn Lewenza" w:date="2025-06-06T10:27:00Z" w16du:dateUtc="2025-06-06T17:27:00Z">
        <w:r w:rsidRPr="0069598F" w:rsidDel="00CE2FEF">
          <w:rPr>
            <w:rFonts w:ascii="Times New Roman" w:hAnsi="Times New Roman" w:cs="Times New Roman"/>
          </w:rPr>
          <w:delText>involvement</w:delText>
        </w:r>
      </w:del>
      <w:r w:rsidRPr="0069598F">
        <w:rPr>
          <w:rFonts w:ascii="Times New Roman" w:hAnsi="Times New Roman" w:cs="Times New Roman"/>
        </w:rPr>
        <w:t>.</w:t>
      </w:r>
    </w:p>
    <w:p w14:paraId="7F3E7964" w14:textId="5232F200" w:rsidR="005D5BA8" w:rsidRDefault="001F744E" w:rsidP="001F744E">
      <w:pPr>
        <w:rPr>
          <w:ins w:id="590" w:author="Shawn Lewenza" w:date="2025-06-06T10:29:00Z" w16du:dateUtc="2025-06-06T17:29:00Z"/>
          <w:rFonts w:ascii="Times New Roman" w:hAnsi="Times New Roman" w:cs="Times New Roman"/>
        </w:rPr>
      </w:pPr>
      <w:r w:rsidRPr="0069598F">
        <w:rPr>
          <w:rFonts w:ascii="Times New Roman" w:hAnsi="Times New Roman" w:cs="Times New Roman"/>
        </w:rPr>
        <w:lastRenderedPageBreak/>
        <w:t xml:space="preserve">- Granting Agencies (Anticipated): Alberta Innovates (PDP), </w:t>
      </w:r>
      <w:ins w:id="591" w:author="Shawn Lewenza" w:date="2025-06-06T10:27:00Z" w16du:dateUtc="2025-06-06T17:27:00Z">
        <w:r w:rsidR="00956632">
          <w:rPr>
            <w:rFonts w:ascii="Times New Roman" w:hAnsi="Times New Roman" w:cs="Times New Roman"/>
          </w:rPr>
          <w:t>Canadian Foundation for In</w:t>
        </w:r>
      </w:ins>
      <w:ins w:id="592" w:author="Shawn Lewenza" w:date="2025-06-06T10:28:00Z" w16du:dateUtc="2025-06-06T17:28:00Z">
        <w:r w:rsidR="00956632">
          <w:rPr>
            <w:rFonts w:ascii="Times New Roman" w:hAnsi="Times New Roman" w:cs="Times New Roman"/>
          </w:rPr>
          <w:t>novation (CFI); Bioreactor infrastructure request</w:t>
        </w:r>
        <w:r w:rsidR="00956632" w:rsidRPr="005D5BA8">
          <w:rPr>
            <w:rFonts w:ascii="Times New Roman" w:hAnsi="Times New Roman" w:cs="Times New Roman"/>
          </w:rPr>
          <w:t xml:space="preserve">, </w:t>
        </w:r>
      </w:ins>
      <w:ins w:id="593" w:author="Shawn Lewenza" w:date="2025-06-06T10:29:00Z" w16du:dateUtc="2025-06-06T17:29:00Z">
        <w:r w:rsidR="005D5BA8" w:rsidRPr="005D5BA8">
          <w:rPr>
            <w:rFonts w:ascii="Times New Roman" w:hAnsi="Times New Roman" w:cs="Times New Roman"/>
            <w:color w:val="040C28"/>
            <w:shd w:val="clear" w:color="auto" w:fill="D3E3FD"/>
            <w:rPrChange w:id="594" w:author="Shawn Lewenza" w:date="2025-06-06T10:29:00Z" w16du:dateUtc="2025-06-06T17:29:00Z">
              <w:rPr>
                <w:rFonts w:ascii="Helvetica Neue" w:hAnsi="Helvetica Neue"/>
                <w:color w:val="040C28"/>
                <w:shd w:val="clear" w:color="auto" w:fill="D3E3FD"/>
              </w:rPr>
            </w:rPrChange>
          </w:rPr>
          <w:t>National Research Council of Canada Industrial Research Assistance Program</w:t>
        </w:r>
        <w:r w:rsidR="005D5BA8" w:rsidRPr="005D5BA8">
          <w:rPr>
            <w:rStyle w:val="apple-converted-space"/>
            <w:rFonts w:ascii="Times New Roman" w:hAnsi="Times New Roman" w:cs="Times New Roman"/>
            <w:color w:val="474747"/>
            <w:shd w:val="clear" w:color="auto" w:fill="FFFFFF"/>
            <w:rPrChange w:id="595" w:author="Shawn Lewenza" w:date="2025-06-06T10:29:00Z" w16du:dateUtc="2025-06-06T17:29:00Z">
              <w:rPr>
                <w:rStyle w:val="apple-converted-space"/>
                <w:rFonts w:ascii="Helvetica Neue" w:hAnsi="Helvetica Neue"/>
                <w:color w:val="474747"/>
                <w:shd w:val="clear" w:color="auto" w:fill="FFFFFF"/>
              </w:rPr>
            </w:rPrChange>
          </w:rPr>
          <w:t> </w:t>
        </w:r>
        <w:r w:rsidR="005D5BA8" w:rsidRPr="005D5BA8">
          <w:rPr>
            <w:rStyle w:val="apple-converted-space"/>
            <w:rFonts w:ascii="Times New Roman" w:hAnsi="Times New Roman" w:cs="Times New Roman"/>
            <w:color w:val="474747"/>
            <w:shd w:val="clear" w:color="auto" w:fill="FFFFFF"/>
            <w:rPrChange w:id="596" w:author="Shawn Lewenza" w:date="2025-06-06T10:29:00Z" w16du:dateUtc="2025-06-06T17:29:00Z">
              <w:rPr>
                <w:rStyle w:val="apple-converted-space"/>
                <w:rFonts w:ascii="Helvetica Neue" w:hAnsi="Helvetica Neue"/>
                <w:color w:val="474747"/>
                <w:shd w:val="clear" w:color="auto" w:fill="FFFFFF"/>
              </w:rPr>
            </w:rPrChange>
          </w:rPr>
          <w:t>(</w:t>
        </w:r>
      </w:ins>
      <w:r w:rsidRPr="005D5BA8">
        <w:rPr>
          <w:rFonts w:ascii="Times New Roman" w:hAnsi="Times New Roman" w:cs="Times New Roman"/>
        </w:rPr>
        <w:t>NRC IRAP</w:t>
      </w:r>
      <w:ins w:id="597" w:author="Shawn Lewenza" w:date="2025-06-06T10:29:00Z" w16du:dateUtc="2025-06-06T17:29:00Z">
        <w:r w:rsidR="005D5BA8" w:rsidRPr="005D5BA8">
          <w:rPr>
            <w:rFonts w:ascii="Times New Roman" w:hAnsi="Times New Roman" w:cs="Times New Roman"/>
          </w:rPr>
          <w:t>)</w:t>
        </w:r>
        <w:r w:rsidR="005D5BA8">
          <w:rPr>
            <w:rFonts w:ascii="Times New Roman" w:hAnsi="Times New Roman" w:cs="Times New Roman"/>
          </w:rPr>
          <w:t xml:space="preserve">. </w:t>
        </w:r>
        <w:r w:rsidR="005D5BA8" w:rsidRPr="005D5BA8">
          <w:rPr>
            <w:rFonts w:ascii="Times New Roman" w:hAnsi="Times New Roman" w:cs="Times New Roman"/>
          </w:rPr>
          <w:t>Role: Co-funding</w:t>
        </w:r>
      </w:ins>
    </w:p>
    <w:p w14:paraId="118BF611" w14:textId="1977B00D" w:rsidR="001F744E" w:rsidRPr="0069598F" w:rsidDel="00B476FA" w:rsidRDefault="005939A0" w:rsidP="001F744E">
      <w:pPr>
        <w:rPr>
          <w:del w:id="598" w:author="Shawn Lewenza" w:date="2025-06-06T12:30:00Z" w16du:dateUtc="2025-06-06T19:30:00Z"/>
          <w:rFonts w:ascii="Times New Roman" w:hAnsi="Times New Roman" w:cs="Times New Roman"/>
        </w:rPr>
      </w:pPr>
      <w:ins w:id="599" w:author="Shawn Lewenza" w:date="2025-06-06T10:30:00Z" w16du:dateUtc="2025-06-06T17:30:00Z">
        <w:r>
          <w:rPr>
            <w:rFonts w:ascii="Times New Roman" w:hAnsi="Times New Roman" w:cs="Times New Roman"/>
          </w:rPr>
          <w:t>-</w:t>
        </w:r>
      </w:ins>
      <w:del w:id="600" w:author="Shawn Lewenza" w:date="2025-06-06T10:29:00Z" w16du:dateUtc="2025-06-06T17:29:00Z">
        <w:r w:rsidR="001F744E" w:rsidRPr="005D5BA8" w:rsidDel="005939A0">
          <w:rPr>
            <w:rFonts w:ascii="Times New Roman" w:hAnsi="Times New Roman" w:cs="Times New Roman"/>
          </w:rPr>
          <w:delText xml:space="preserve"> - _Status: To Be Applied For_.</w:delText>
        </w:r>
        <w:r w:rsidR="001F744E" w:rsidRPr="005D5BA8" w:rsidDel="005D5BA8">
          <w:rPr>
            <w:rFonts w:ascii="Times New Roman" w:hAnsi="Times New Roman" w:cs="Times New Roman"/>
          </w:rPr>
          <w:delText xml:space="preserve"> Role: Co-funding</w:delText>
        </w:r>
        <w:r w:rsidR="001F744E" w:rsidRPr="005D5BA8" w:rsidDel="005939A0">
          <w:rPr>
            <w:rFonts w:ascii="Times New Roman" w:hAnsi="Times New Roman" w:cs="Times New Roman"/>
          </w:rPr>
          <w:delText>. </w:delText>
        </w:r>
      </w:del>
      <w:r w:rsidR="001F744E" w:rsidRPr="005D5BA8">
        <w:rPr>
          <w:rFonts w:ascii="Times New Roman" w:hAnsi="Times New Roman" w:cs="Times New Roman"/>
        </w:rPr>
        <w:t>Execution Structure: Luminous will spearhead</w:t>
      </w:r>
      <w:r w:rsidR="001F744E" w:rsidRPr="0069598F">
        <w:rPr>
          <w:rFonts w:ascii="Times New Roman" w:hAnsi="Times New Roman" w:cs="Times New Roman"/>
        </w:rPr>
        <w:t xml:space="preserve"> and manage all project phases, ensuring tight integration between mesocosm learnings and field pilot execution. We will establish a joint project steering committee with the host oil sands partner(s) for the field pilot phase to ensure alignment, safety, and operational coordination.</w:t>
      </w:r>
    </w:p>
    <w:p w14:paraId="416BA4D8" w14:textId="77777777" w:rsidR="001F744E" w:rsidRPr="0069598F" w:rsidDel="00DF3812" w:rsidRDefault="001F744E" w:rsidP="001F744E">
      <w:pPr>
        <w:rPr>
          <w:del w:id="601" w:author="Shawn Lewenza" w:date="2025-06-06T12:51:00Z" w16du:dateUtc="2025-06-06T19:51:00Z"/>
          <w:rFonts w:ascii="Times New Roman" w:hAnsi="Times New Roman" w:cs="Times New Roman"/>
        </w:rPr>
      </w:pPr>
    </w:p>
    <w:p w14:paraId="043805DD" w14:textId="77777777" w:rsidR="00B476FA" w:rsidRDefault="00B476FA" w:rsidP="001F744E">
      <w:pPr>
        <w:rPr>
          <w:ins w:id="602" w:author="Shawn Lewenza" w:date="2025-06-06T12:30:00Z" w16du:dateUtc="2025-06-06T19:30:00Z"/>
          <w:rFonts w:ascii="Times New Roman" w:hAnsi="Times New Roman" w:cs="Times New Roman"/>
        </w:rPr>
      </w:pPr>
    </w:p>
    <w:p w14:paraId="599FD4EC" w14:textId="6253E36B" w:rsidR="001F744E" w:rsidRPr="00B476FA" w:rsidDel="00DF3812" w:rsidRDefault="001F744E" w:rsidP="001F744E">
      <w:pPr>
        <w:rPr>
          <w:del w:id="603" w:author="Shawn Lewenza" w:date="2025-06-06T12:51:00Z" w16du:dateUtc="2025-06-06T19:51:00Z"/>
          <w:rFonts w:ascii="Times New Roman" w:hAnsi="Times New Roman" w:cs="Times New Roman"/>
          <w:b/>
          <w:bCs/>
          <w:rPrChange w:id="604" w:author="Shawn Lewenza" w:date="2025-06-06T12:30:00Z" w16du:dateUtc="2025-06-06T19:30:00Z">
            <w:rPr>
              <w:del w:id="605" w:author="Shawn Lewenza" w:date="2025-06-06T12:51:00Z" w16du:dateUtc="2025-06-06T19:51:00Z"/>
              <w:rFonts w:ascii="Times New Roman" w:hAnsi="Times New Roman" w:cs="Times New Roman"/>
            </w:rPr>
          </w:rPrChange>
        </w:rPr>
      </w:pPr>
      <w:r w:rsidRPr="00B476FA">
        <w:rPr>
          <w:rFonts w:ascii="Times New Roman" w:hAnsi="Times New Roman" w:cs="Times New Roman"/>
          <w:b/>
          <w:bCs/>
          <w:rPrChange w:id="606" w:author="Shawn Lewenza" w:date="2025-06-06T12:30:00Z" w16du:dateUtc="2025-06-06T19:30:00Z">
            <w:rPr>
              <w:rFonts w:ascii="Times New Roman" w:hAnsi="Times New Roman" w:cs="Times New Roman"/>
            </w:rPr>
          </w:rPrChange>
        </w:rPr>
        <w:t>C</w:t>
      </w:r>
      <w:ins w:id="607" w:author="Shawn Lewenza" w:date="2025-06-06T12:51:00Z" w16du:dateUtc="2025-06-06T19:51:00Z">
        <w:r w:rsidR="00DF3812">
          <w:rPr>
            <w:rFonts w:ascii="Times New Roman" w:hAnsi="Times New Roman" w:cs="Times New Roman"/>
            <w:b/>
            <w:bCs/>
          </w:rPr>
          <w:t>o</w:t>
        </w:r>
      </w:ins>
      <w:del w:id="608" w:author="Shawn Lewenza" w:date="2025-06-06T12:51:00Z" w16du:dateUtc="2025-06-06T19:51:00Z">
        <w:r w:rsidRPr="00B476FA" w:rsidDel="00DF3812">
          <w:rPr>
            <w:rFonts w:ascii="Times New Roman" w:hAnsi="Times New Roman" w:cs="Times New Roman"/>
            <w:b/>
            <w:bCs/>
            <w:rPrChange w:id="609" w:author="Shawn Lewenza" w:date="2025-06-06T12:30:00Z" w16du:dateUtc="2025-06-06T19:30:00Z">
              <w:rPr>
                <w:rFonts w:ascii="Times New Roman" w:hAnsi="Times New Roman" w:cs="Times New Roman"/>
              </w:rPr>
            </w:rPrChange>
          </w:rPr>
          <w:delText>o</w:delText>
        </w:r>
      </w:del>
      <w:r w:rsidRPr="00B476FA">
        <w:rPr>
          <w:rFonts w:ascii="Times New Roman" w:hAnsi="Times New Roman" w:cs="Times New Roman"/>
          <w:b/>
          <w:bCs/>
          <w:rPrChange w:id="610" w:author="Shawn Lewenza" w:date="2025-06-06T12:30:00Z" w16du:dateUtc="2025-06-06T19:30:00Z">
            <w:rPr>
              <w:rFonts w:ascii="Times New Roman" w:hAnsi="Times New Roman" w:cs="Times New Roman"/>
            </w:rPr>
          </w:rPrChange>
        </w:rPr>
        <w:t>re Team Members</w:t>
      </w:r>
    </w:p>
    <w:p w14:paraId="63B8557F" w14:textId="77777777" w:rsidR="001F744E" w:rsidRPr="0069598F" w:rsidRDefault="001F744E" w:rsidP="001F744E">
      <w:pPr>
        <w:rPr>
          <w:rFonts w:ascii="Times New Roman" w:hAnsi="Times New Roman" w:cs="Times New Roman"/>
        </w:rPr>
      </w:pPr>
    </w:p>
    <w:p w14:paraId="31B4DB54" w14:textId="52AD7BBA" w:rsidR="001F744E" w:rsidRPr="0069598F" w:rsidRDefault="001F744E" w:rsidP="001F744E">
      <w:pPr>
        <w:rPr>
          <w:rFonts w:ascii="Times New Roman" w:hAnsi="Times New Roman" w:cs="Times New Roman"/>
        </w:rPr>
      </w:pPr>
      <w:r w:rsidRPr="0069598F">
        <w:rPr>
          <w:rFonts w:ascii="Times New Roman" w:hAnsi="Times New Roman" w:cs="Times New Roman"/>
        </w:rPr>
        <w:t>- Dr. Shawn Lewenza (CSO, Luminous</w:t>
      </w:r>
      <w:ins w:id="611" w:author="Shawn Lewenza" w:date="2025-06-06T10:17:00Z" w16du:dateUtc="2025-06-06T17:17:00Z">
        <w:r w:rsidR="00A224E5">
          <w:rPr>
            <w:rFonts w:ascii="Times New Roman" w:hAnsi="Times New Roman" w:cs="Times New Roman"/>
          </w:rPr>
          <w:t>, Athabasca University</w:t>
        </w:r>
      </w:ins>
      <w:r w:rsidRPr="0069598F">
        <w:rPr>
          <w:rFonts w:ascii="Times New Roman" w:hAnsi="Times New Roman" w:cs="Times New Roman"/>
        </w:rPr>
        <w:t>): </w:t>
      </w:r>
      <w:del w:id="612" w:author="Shawn Lewenza" w:date="2025-06-06T12:30:00Z" w16du:dateUtc="2025-06-06T19:30:00Z">
        <w:r w:rsidRPr="0069598F" w:rsidDel="00B476FA">
          <w:rPr>
            <w:rFonts w:ascii="Times New Roman" w:hAnsi="Times New Roman" w:cs="Times New Roman"/>
          </w:rPr>
          <w:delText>Foremost expert</w:delText>
        </w:r>
      </w:del>
      <w:ins w:id="613" w:author="Shawn Lewenza" w:date="2025-06-06T12:30:00Z" w16du:dateUtc="2025-06-06T19:30:00Z">
        <w:r w:rsidR="00B476FA">
          <w:rPr>
            <w:rFonts w:ascii="Times New Roman" w:hAnsi="Times New Roman" w:cs="Times New Roman"/>
          </w:rPr>
          <w:t>Expert and lea</w:t>
        </w:r>
      </w:ins>
      <w:ins w:id="614" w:author="Shawn Lewenza" w:date="2025-06-06T12:31:00Z" w16du:dateUtc="2025-06-06T19:31:00Z">
        <w:r w:rsidR="00B476FA">
          <w:rPr>
            <w:rFonts w:ascii="Times New Roman" w:hAnsi="Times New Roman" w:cs="Times New Roman"/>
          </w:rPr>
          <w:t>d</w:t>
        </w:r>
      </w:ins>
      <w:r w:rsidRPr="0069598F">
        <w:rPr>
          <w:rFonts w:ascii="Times New Roman" w:hAnsi="Times New Roman" w:cs="Times New Roman"/>
        </w:rPr>
        <w:t xml:space="preserve"> </w:t>
      </w:r>
      <w:ins w:id="615" w:author="Shawn Lewenza" w:date="2025-06-06T12:31:00Z" w16du:dateUtc="2025-06-06T19:31:00Z">
        <w:r w:rsidR="00B476FA">
          <w:rPr>
            <w:rFonts w:ascii="Times New Roman" w:hAnsi="Times New Roman" w:cs="Times New Roman"/>
          </w:rPr>
          <w:t xml:space="preserve">in growing bacterial communities and </w:t>
        </w:r>
      </w:ins>
      <w:del w:id="616" w:author="Shawn Lewenza" w:date="2025-06-06T12:31:00Z" w16du:dateUtc="2025-06-06T19:31:00Z">
        <w:r w:rsidRPr="0069598F" w:rsidDel="00B476FA">
          <w:rPr>
            <w:rFonts w:ascii="Times New Roman" w:hAnsi="Times New Roman" w:cs="Times New Roman"/>
          </w:rPr>
          <w:delText xml:space="preserve">in microbiology and the architect of </w:delText>
        </w:r>
      </w:del>
      <w:ins w:id="617" w:author="Shawn Lewenza" w:date="2025-06-06T12:32:00Z" w16du:dateUtc="2025-06-06T19:32:00Z">
        <w:r w:rsidR="0015035C">
          <w:rPr>
            <w:rFonts w:ascii="Times New Roman" w:hAnsi="Times New Roman" w:cs="Times New Roman"/>
          </w:rPr>
          <w:t>utilizing</w:t>
        </w:r>
      </w:ins>
      <w:ins w:id="618" w:author="Shawn Lewenza" w:date="2025-06-06T12:31:00Z" w16du:dateUtc="2025-06-06T19:31:00Z">
        <w:r w:rsidR="00B476FA">
          <w:rPr>
            <w:rFonts w:ascii="Times New Roman" w:hAnsi="Times New Roman" w:cs="Times New Roman"/>
          </w:rPr>
          <w:t xml:space="preserve"> NA</w:t>
        </w:r>
      </w:ins>
      <w:del w:id="619" w:author="Shawn Lewenza" w:date="2025-06-06T10:18:00Z" w16du:dateUtc="2025-06-06T17:18:00Z">
        <w:r w:rsidRPr="0069598F" w:rsidDel="00423013">
          <w:rPr>
            <w:rFonts w:ascii="Times New Roman" w:hAnsi="Times New Roman" w:cs="Times New Roman"/>
          </w:rPr>
          <w:delText>our</w:delText>
        </w:r>
      </w:del>
      <w:r w:rsidRPr="0069598F">
        <w:rPr>
          <w:rFonts w:ascii="Times New Roman" w:hAnsi="Times New Roman" w:cs="Times New Roman"/>
        </w:rPr>
        <w:t xml:space="preserve"> biosensor technology, with deep experience in NA research. </w:t>
      </w:r>
      <w:del w:id="620" w:author="Shawn Lewenza" w:date="2025-06-06T12:31:00Z" w16du:dateUtc="2025-06-06T19:31:00Z">
        <w:r w:rsidRPr="0069598F" w:rsidDel="00B476FA">
          <w:rPr>
            <w:rFonts w:ascii="Times New Roman" w:hAnsi="Times New Roman" w:cs="Times New Roman"/>
          </w:rPr>
          <w:delText xml:space="preserve">Role: Scientific lead for mesocosm and field trial design, biosensor validation, and bioremediation/biostimulation strategy </w:delText>
        </w:r>
        <w:commentRangeStart w:id="621"/>
        <w:r w:rsidRPr="0069598F" w:rsidDel="00B476FA">
          <w:rPr>
            <w:rFonts w:ascii="Times New Roman" w:hAnsi="Times New Roman" w:cs="Times New Roman"/>
          </w:rPr>
          <w:delText>optimization</w:delText>
        </w:r>
      </w:del>
      <w:commentRangeEnd w:id="621"/>
      <w:r w:rsidR="004D1A30">
        <w:rPr>
          <w:rStyle w:val="CommentReference"/>
        </w:rPr>
        <w:commentReference w:id="621"/>
      </w:r>
      <w:del w:id="622" w:author="Shawn Lewenza" w:date="2025-06-06T12:31:00Z" w16du:dateUtc="2025-06-06T19:31:00Z">
        <w:r w:rsidRPr="0069598F" w:rsidDel="00B476FA">
          <w:rPr>
            <w:rFonts w:ascii="Times New Roman" w:hAnsi="Times New Roman" w:cs="Times New Roman"/>
          </w:rPr>
          <w:delText>.</w:delText>
        </w:r>
      </w:del>
    </w:p>
    <w:p w14:paraId="024EF877" w14:textId="3BA236BC"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Jeff </w:t>
      </w:r>
      <w:proofErr w:type="spellStart"/>
      <w:r w:rsidRPr="0069598F">
        <w:rPr>
          <w:rFonts w:ascii="Times New Roman" w:hAnsi="Times New Roman" w:cs="Times New Roman"/>
        </w:rPr>
        <w:t>Violo</w:t>
      </w:r>
      <w:proofErr w:type="spellEnd"/>
      <w:r w:rsidRPr="0069598F">
        <w:rPr>
          <w:rFonts w:ascii="Times New Roman" w:hAnsi="Times New Roman" w:cs="Times New Roman"/>
        </w:rPr>
        <w:t xml:space="preserve"> (COO, Luminous): Decades of experience in operational leadership and strategic execution. Role: Overall Project Director, ensuring efficient execution of both mesocosm and field phases, budget management, and stakeholder relations.</w:t>
      </w:r>
    </w:p>
    <w:p w14:paraId="2A9EA3A1" w14:textId="6CBBD408" w:rsidR="001F744E" w:rsidRDefault="001F744E" w:rsidP="001F744E">
      <w:pPr>
        <w:rPr>
          <w:ins w:id="623" w:author="Shawn Lewenza" w:date="2025-06-06T10:17:00Z" w16du:dateUtc="2025-06-06T17:17:00Z"/>
          <w:rFonts w:ascii="Times New Roman" w:hAnsi="Times New Roman" w:cs="Times New Roman"/>
        </w:rPr>
      </w:pPr>
      <w:r w:rsidRPr="0069598F">
        <w:rPr>
          <w:rFonts w:ascii="Times New Roman" w:hAnsi="Times New Roman" w:cs="Times New Roman"/>
        </w:rPr>
        <w:t>- Greg Saunders (CTO, Luminous): Technology and commercialization strategist. Role: Lead for data platform integration, AI analytics development, and ensuring field data translates to commercial insights.</w:t>
      </w:r>
    </w:p>
    <w:p w14:paraId="06CC9C92" w14:textId="4273AB01" w:rsidR="00A224E5" w:rsidRPr="00A43BAB" w:rsidRDefault="00A43BAB" w:rsidP="00A224E5">
      <w:pPr>
        <w:rPr>
          <w:moveTo w:id="624" w:author="Shawn Lewenza" w:date="2025-06-06T10:17:00Z" w16du:dateUtc="2025-06-06T17:17:00Z"/>
          <w:rFonts w:ascii="Times New Roman" w:hAnsi="Times New Roman" w:cs="Times New Roman"/>
          <w:rPrChange w:id="625" w:author="Shawn Lewenza" w:date="2025-06-06T12:17:00Z" w16du:dateUtc="2025-06-06T19:17:00Z">
            <w:rPr>
              <w:moveTo w:id="626" w:author="Shawn Lewenza" w:date="2025-06-06T10:17:00Z" w16du:dateUtc="2025-06-06T17:17:00Z"/>
              <w:rFonts w:ascii="Times New Roman" w:hAnsi="Times New Roman" w:cs="Times New Roman"/>
              <w:highlight w:val="red"/>
            </w:rPr>
          </w:rPrChange>
        </w:rPr>
      </w:pPr>
      <w:ins w:id="627" w:author="Shawn Lewenza" w:date="2025-06-06T12:17:00Z" w16du:dateUtc="2025-06-06T19:17:00Z">
        <w:r>
          <w:rPr>
            <w:rFonts w:ascii="Times New Roman" w:hAnsi="Times New Roman" w:cs="Times New Roman"/>
          </w:rPr>
          <w:t xml:space="preserve">- </w:t>
        </w:r>
      </w:ins>
      <w:moveToRangeStart w:id="628" w:author="Shawn Lewenza" w:date="2025-06-06T10:17:00Z" w:name="move200097456"/>
      <w:moveTo w:id="629" w:author="Shawn Lewenza" w:date="2025-06-06T10:17:00Z" w16du:dateUtc="2025-06-06T17:17:00Z">
        <w:del w:id="630" w:author="Shawn Lewenza" w:date="2025-06-06T10:17:00Z" w16du:dateUtc="2025-06-06T17:17:00Z">
          <w:r w:rsidR="00A224E5" w:rsidRPr="00A43BAB" w:rsidDel="00A224E5">
            <w:rPr>
              <w:rFonts w:ascii="Times New Roman" w:hAnsi="Times New Roman" w:cs="Times New Roman"/>
            </w:rPr>
            <w:delText xml:space="preserve">- </w:delText>
          </w:r>
        </w:del>
        <w:r w:rsidR="00A224E5" w:rsidRPr="00A43BAB">
          <w:rPr>
            <w:rFonts w:ascii="Times New Roman" w:hAnsi="Times New Roman" w:cs="Times New Roman"/>
            <w:rPrChange w:id="631" w:author="Shawn Lewenza" w:date="2025-06-06T12:17:00Z" w16du:dateUtc="2025-06-06T19:17:00Z">
              <w:rPr>
                <w:rFonts w:ascii="Times New Roman" w:hAnsi="Times New Roman" w:cs="Times New Roman"/>
                <w:highlight w:val="red"/>
              </w:rPr>
            </w:rPrChange>
          </w:rPr>
          <w:t>Orion Warawa (Software Developer/ Data Scientist)</w:t>
        </w:r>
      </w:moveTo>
    </w:p>
    <w:p w14:paraId="729F3E57" w14:textId="77777777" w:rsidR="00A224E5" w:rsidRPr="00A43BAB" w:rsidRDefault="00A224E5" w:rsidP="00A224E5">
      <w:pPr>
        <w:rPr>
          <w:moveTo w:id="632" w:author="Shawn Lewenza" w:date="2025-06-06T10:17:00Z" w16du:dateUtc="2025-06-06T17:17:00Z"/>
          <w:rFonts w:ascii="Times New Roman" w:hAnsi="Times New Roman" w:cs="Times New Roman"/>
          <w:rPrChange w:id="633" w:author="Shawn Lewenza" w:date="2025-06-06T12:17:00Z" w16du:dateUtc="2025-06-06T19:17:00Z">
            <w:rPr>
              <w:moveTo w:id="634" w:author="Shawn Lewenza" w:date="2025-06-06T10:17:00Z" w16du:dateUtc="2025-06-06T17:17:00Z"/>
              <w:rFonts w:ascii="Times New Roman" w:hAnsi="Times New Roman" w:cs="Times New Roman"/>
              <w:highlight w:val="red"/>
            </w:rPr>
          </w:rPrChange>
        </w:rPr>
      </w:pPr>
      <w:moveTo w:id="635" w:author="Shawn Lewenza" w:date="2025-06-06T10:17:00Z" w16du:dateUtc="2025-06-06T17:17:00Z">
        <w:r w:rsidRPr="00A43BAB">
          <w:rPr>
            <w:rFonts w:ascii="Times New Roman" w:hAnsi="Times New Roman" w:cs="Times New Roman"/>
            <w:rPrChange w:id="636" w:author="Shawn Lewenza" w:date="2025-06-06T12:17:00Z" w16du:dateUtc="2025-06-06T19:17:00Z">
              <w:rPr>
                <w:rFonts w:ascii="Times New Roman" w:hAnsi="Times New Roman" w:cs="Times New Roman"/>
                <w:highlight w:val="red"/>
              </w:rPr>
            </w:rPrChange>
          </w:rPr>
          <w:t xml:space="preserve">- Justin </w:t>
        </w:r>
        <w:proofErr w:type="spellStart"/>
        <w:r w:rsidRPr="00A43BAB">
          <w:rPr>
            <w:rFonts w:ascii="Times New Roman" w:hAnsi="Times New Roman" w:cs="Times New Roman"/>
            <w:rPrChange w:id="637" w:author="Shawn Lewenza" w:date="2025-06-06T12:17:00Z" w16du:dateUtc="2025-06-06T19:17:00Z">
              <w:rPr>
                <w:rFonts w:ascii="Times New Roman" w:hAnsi="Times New Roman" w:cs="Times New Roman"/>
                <w:highlight w:val="red"/>
              </w:rPr>
            </w:rPrChange>
          </w:rPr>
          <w:t>Lutzko</w:t>
        </w:r>
        <w:proofErr w:type="spellEnd"/>
        <w:r w:rsidRPr="00A43BAB">
          <w:rPr>
            <w:rFonts w:ascii="Times New Roman" w:hAnsi="Times New Roman" w:cs="Times New Roman"/>
            <w:rPrChange w:id="638" w:author="Shawn Lewenza" w:date="2025-06-06T12:17:00Z" w16du:dateUtc="2025-06-06T19:17:00Z">
              <w:rPr>
                <w:rFonts w:ascii="Times New Roman" w:hAnsi="Times New Roman" w:cs="Times New Roman"/>
                <w:highlight w:val="red"/>
              </w:rPr>
            </w:rPrChange>
          </w:rPr>
          <w:t xml:space="preserve"> (Software Developer/ Data Scientist)</w:t>
        </w:r>
      </w:moveTo>
    </w:p>
    <w:p w14:paraId="62277D60" w14:textId="77777777" w:rsidR="00A224E5" w:rsidRDefault="00A224E5" w:rsidP="00A224E5">
      <w:pPr>
        <w:rPr>
          <w:ins w:id="639" w:author="Shawn Lewenza" w:date="2025-06-06T10:17:00Z" w16du:dateUtc="2025-06-06T17:17:00Z"/>
          <w:rFonts w:ascii="Times New Roman" w:hAnsi="Times New Roman" w:cs="Times New Roman"/>
        </w:rPr>
      </w:pPr>
      <w:moveTo w:id="640" w:author="Shawn Lewenza" w:date="2025-06-06T10:17:00Z" w16du:dateUtc="2025-06-06T17:17:00Z">
        <w:r w:rsidRPr="00A43BAB">
          <w:rPr>
            <w:rFonts w:ascii="Times New Roman" w:hAnsi="Times New Roman" w:cs="Times New Roman"/>
            <w:rPrChange w:id="641" w:author="Shawn Lewenza" w:date="2025-06-06T12:17:00Z" w16du:dateUtc="2025-06-06T19:17:00Z">
              <w:rPr>
                <w:rFonts w:ascii="Times New Roman" w:hAnsi="Times New Roman" w:cs="Times New Roman"/>
                <w:highlight w:val="red"/>
              </w:rPr>
            </w:rPrChange>
          </w:rPr>
          <w:t>- Zac Saunders (DevOps Engineer)</w:t>
        </w:r>
      </w:moveTo>
    </w:p>
    <w:p w14:paraId="25F6CBE1" w14:textId="44EC4985" w:rsidR="00A224E5" w:rsidRPr="0069598F" w:rsidDel="00DA2997" w:rsidRDefault="00A224E5" w:rsidP="00A224E5">
      <w:pPr>
        <w:rPr>
          <w:del w:id="642" w:author="Shawn Lewenza" w:date="2025-06-06T10:19:00Z" w16du:dateUtc="2025-06-06T17:19:00Z"/>
          <w:moveTo w:id="643" w:author="Shawn Lewenza" w:date="2025-06-06T10:17:00Z" w16du:dateUtc="2025-06-06T17:17:00Z"/>
          <w:rFonts w:ascii="Times New Roman" w:hAnsi="Times New Roman" w:cs="Times New Roman"/>
        </w:rPr>
      </w:pPr>
      <w:ins w:id="644" w:author="Shawn Lewenza" w:date="2025-06-06T10:17:00Z" w16du:dateUtc="2025-06-06T17:17:00Z">
        <w:r>
          <w:rPr>
            <w:rFonts w:ascii="Times New Roman" w:hAnsi="Times New Roman" w:cs="Times New Roman"/>
          </w:rPr>
          <w:t>Dr Doug Muench (University of Calgary): Expert in plant remediation</w:t>
        </w:r>
      </w:ins>
      <w:ins w:id="645" w:author="Shawn Lewenza" w:date="2025-06-06T10:30:00Z" w16du:dateUtc="2025-06-06T17:30:00Z">
        <w:r w:rsidR="00B51F63">
          <w:rPr>
            <w:rFonts w:ascii="Times New Roman" w:hAnsi="Times New Roman" w:cs="Times New Roman"/>
          </w:rPr>
          <w:t xml:space="preserve"> of naphthenic acids and</w:t>
        </w:r>
      </w:ins>
      <w:ins w:id="646" w:author="Shawn Lewenza" w:date="2025-06-06T10:17:00Z" w16du:dateUtc="2025-06-06T17:17:00Z">
        <w:r>
          <w:rPr>
            <w:rFonts w:ascii="Times New Roman" w:hAnsi="Times New Roman" w:cs="Times New Roman"/>
          </w:rPr>
          <w:t xml:space="preserve"> </w:t>
        </w:r>
        <w:r w:rsidR="00423013">
          <w:rPr>
            <w:rFonts w:ascii="Times New Roman" w:hAnsi="Times New Roman" w:cs="Times New Roman"/>
          </w:rPr>
          <w:t>mesocosm</w:t>
        </w:r>
      </w:ins>
      <w:ins w:id="647" w:author="Shawn Lewenza" w:date="2025-06-06T10:18:00Z" w16du:dateUtc="2025-06-06T17:18:00Z">
        <w:r w:rsidR="00423013">
          <w:rPr>
            <w:rFonts w:ascii="Times New Roman" w:hAnsi="Times New Roman" w:cs="Times New Roman"/>
          </w:rPr>
          <w:t>s</w:t>
        </w:r>
      </w:ins>
      <w:ins w:id="648" w:author="Shawn Lewenza" w:date="2025-06-06T10:30:00Z" w16du:dateUtc="2025-06-06T17:30:00Z">
        <w:r w:rsidR="005939A0">
          <w:rPr>
            <w:rFonts w:ascii="Times New Roman" w:hAnsi="Times New Roman" w:cs="Times New Roman"/>
          </w:rPr>
          <w:t xml:space="preserve"> </w:t>
        </w:r>
        <w:r w:rsidR="00B51F63">
          <w:rPr>
            <w:rFonts w:ascii="Times New Roman" w:hAnsi="Times New Roman" w:cs="Times New Roman"/>
          </w:rPr>
          <w:t>as water treatment s</w:t>
        </w:r>
      </w:ins>
      <w:ins w:id="649" w:author="Shawn Lewenza" w:date="2025-06-06T10:31:00Z" w16du:dateUtc="2025-06-06T17:31:00Z">
        <w:r w:rsidR="00B51F63">
          <w:rPr>
            <w:rFonts w:ascii="Times New Roman" w:hAnsi="Times New Roman" w:cs="Times New Roman"/>
          </w:rPr>
          <w:t>ystems</w:t>
        </w:r>
      </w:ins>
      <w:ins w:id="650" w:author="Shawn Lewenza" w:date="2025-06-06T10:18:00Z" w16du:dateUtc="2025-06-06T17:18:00Z">
        <w:r w:rsidR="00423013">
          <w:rPr>
            <w:rFonts w:ascii="Times New Roman" w:hAnsi="Times New Roman" w:cs="Times New Roman"/>
          </w:rPr>
          <w:t>.</w:t>
        </w:r>
        <w:r w:rsidR="005D12E6">
          <w:rPr>
            <w:rFonts w:ascii="Times New Roman" w:hAnsi="Times New Roman" w:cs="Times New Roman"/>
          </w:rPr>
          <w:t xml:space="preserve"> Role: Will lead the greenhouse scale mesocosm experiments to perform initial bioa</w:t>
        </w:r>
      </w:ins>
      <w:ins w:id="651" w:author="Shawn Lewenza" w:date="2025-06-06T10:19:00Z" w16du:dateUtc="2025-06-06T17:19:00Z">
        <w:r w:rsidR="005D12E6">
          <w:rPr>
            <w:rFonts w:ascii="Times New Roman" w:hAnsi="Times New Roman" w:cs="Times New Roman"/>
          </w:rPr>
          <w:t>ugmentation trials, prior to advancing to the large scale mesocosms.</w:t>
        </w:r>
      </w:ins>
    </w:p>
    <w:moveToRangeEnd w:id="628"/>
    <w:p w14:paraId="3B17EEE7" w14:textId="77777777" w:rsidR="00A224E5" w:rsidRPr="0069598F" w:rsidRDefault="00A224E5" w:rsidP="001F744E">
      <w:pPr>
        <w:rPr>
          <w:rFonts w:ascii="Times New Roman" w:hAnsi="Times New Roman" w:cs="Times New Roman"/>
        </w:rPr>
      </w:pPr>
    </w:p>
    <w:p w14:paraId="22F82C63" w14:textId="7E578631" w:rsidR="001F744E" w:rsidRPr="0069598F" w:rsidDel="001F3CAF" w:rsidRDefault="001F744E" w:rsidP="001F744E">
      <w:pPr>
        <w:rPr>
          <w:del w:id="652" w:author="Shawn Lewenza" w:date="2025-05-31T18:47:00Z" w16du:dateUtc="2025-06-01T00:47:00Z"/>
          <w:rFonts w:ascii="Times New Roman" w:hAnsi="Times New Roman" w:cs="Times New Roman"/>
        </w:rPr>
      </w:pPr>
      <w:del w:id="653" w:author="Shawn Lewenza" w:date="2025-05-31T18:47:00Z" w16du:dateUtc="2025-06-01T00:47:00Z">
        <w:r w:rsidRPr="0069598F" w:rsidDel="001F3CAF">
          <w:rPr>
            <w:rFonts w:ascii="Times New Roman" w:hAnsi="Times New Roman" w:cs="Times New Roman"/>
          </w:rPr>
          <w:delText>- Carla Davidson (President, Endeavour Scientific Inc.): Scientific advisor, Indigenous regulator and local stakeholders advisor / relations.</w:delText>
        </w:r>
      </w:del>
    </w:p>
    <w:p w14:paraId="25CB94BA" w14:textId="5C17D058" w:rsidR="001F744E" w:rsidRPr="0069598F" w:rsidRDefault="001F744E" w:rsidP="001F744E">
      <w:pPr>
        <w:rPr>
          <w:rFonts w:ascii="Times New Roman" w:hAnsi="Times New Roman" w:cs="Times New Roman"/>
        </w:rPr>
      </w:pPr>
      <w:r w:rsidRPr="0069598F">
        <w:rPr>
          <w:rFonts w:ascii="Times New Roman" w:hAnsi="Times New Roman" w:cs="Times New Roman"/>
        </w:rPr>
        <w:t>- Tyson Bookout</w:t>
      </w:r>
      <w:ins w:id="654" w:author="Shawn Lewenza" w:date="2025-05-31T18:47:00Z" w16du:dateUtc="2025-06-01T00:47:00Z">
        <w:r w:rsidR="001F3CAF">
          <w:rPr>
            <w:rFonts w:ascii="Times New Roman" w:hAnsi="Times New Roman" w:cs="Times New Roman"/>
          </w:rPr>
          <w:t xml:space="preserve"> M</w:t>
        </w:r>
      </w:ins>
      <w:ins w:id="655" w:author="Shawn Lewenza" w:date="2025-06-06T10:17:00Z" w16du:dateUtc="2025-06-06T17:17:00Z">
        <w:r w:rsidR="00A224E5">
          <w:rPr>
            <w:rFonts w:ascii="Times New Roman" w:hAnsi="Times New Roman" w:cs="Times New Roman"/>
          </w:rPr>
          <w:t>S</w:t>
        </w:r>
      </w:ins>
      <w:ins w:id="656" w:author="Shawn Lewenza" w:date="2025-05-31T18:47:00Z" w16du:dateUtc="2025-06-01T00:47:00Z">
        <w:r w:rsidR="001F3CAF">
          <w:rPr>
            <w:rFonts w:ascii="Times New Roman" w:hAnsi="Times New Roman" w:cs="Times New Roman"/>
          </w:rPr>
          <w:t>c</w:t>
        </w:r>
      </w:ins>
      <w:r w:rsidRPr="0069598F">
        <w:rPr>
          <w:rFonts w:ascii="Times New Roman" w:hAnsi="Times New Roman" w:cs="Times New Roman"/>
        </w:rPr>
        <w:t xml:space="preserve"> (</w:t>
      </w:r>
      <w:del w:id="657" w:author="Shawn Lewenza" w:date="2025-06-06T10:25:00Z" w16du:dateUtc="2025-06-06T17:25:00Z">
        <w:r w:rsidRPr="0069598F" w:rsidDel="0060082A">
          <w:rPr>
            <w:rFonts w:ascii="Times New Roman" w:hAnsi="Times New Roman" w:cs="Times New Roman"/>
          </w:rPr>
          <w:delText>Lab Operations Manager, Contributing Scientist</w:delText>
        </w:r>
      </w:del>
      <w:ins w:id="658" w:author="Shawn Lewenza" w:date="2025-06-06T10:25:00Z" w16du:dateUtc="2025-06-06T17:25:00Z">
        <w:r w:rsidR="0060082A">
          <w:rPr>
            <w:rFonts w:ascii="Times New Roman" w:hAnsi="Times New Roman" w:cs="Times New Roman"/>
          </w:rPr>
          <w:t>Developer of NA biosensor techno</w:t>
        </w:r>
      </w:ins>
      <w:ins w:id="659" w:author="Shawn Lewenza" w:date="2025-06-06T14:23:00Z" w16du:dateUtc="2025-06-06T21:23:00Z">
        <w:r w:rsidR="00087992">
          <w:rPr>
            <w:rFonts w:ascii="Times New Roman" w:hAnsi="Times New Roman" w:cs="Times New Roman"/>
          </w:rPr>
          <w:t>lo</w:t>
        </w:r>
      </w:ins>
      <w:ins w:id="660" w:author="Shawn Lewenza" w:date="2025-06-06T10:25:00Z" w16du:dateUtc="2025-06-06T17:25:00Z">
        <w:r w:rsidR="0060082A">
          <w:rPr>
            <w:rFonts w:ascii="Times New Roman" w:hAnsi="Times New Roman" w:cs="Times New Roman"/>
          </w:rPr>
          <w:t>gy</w:t>
        </w:r>
      </w:ins>
      <w:r w:rsidRPr="0069598F">
        <w:rPr>
          <w:rFonts w:ascii="Times New Roman" w:hAnsi="Times New Roman" w:cs="Times New Roman"/>
        </w:rPr>
        <w:t xml:space="preserve">) </w:t>
      </w:r>
    </w:p>
    <w:p w14:paraId="0E157758" w14:textId="6E47A418" w:rsidR="001F744E" w:rsidRPr="001F3CAF" w:rsidDel="00A224E5" w:rsidRDefault="001F744E" w:rsidP="001F744E">
      <w:pPr>
        <w:rPr>
          <w:moveFrom w:id="661" w:author="Shawn Lewenza" w:date="2025-06-06T10:17:00Z" w16du:dateUtc="2025-06-06T17:17:00Z"/>
          <w:rFonts w:ascii="Times New Roman" w:hAnsi="Times New Roman" w:cs="Times New Roman"/>
          <w:highlight w:val="red"/>
          <w:rPrChange w:id="662" w:author="Shawn Lewenza" w:date="2025-05-31T18:47:00Z" w16du:dateUtc="2025-06-01T00:47:00Z">
            <w:rPr>
              <w:moveFrom w:id="663" w:author="Shawn Lewenza" w:date="2025-06-06T10:17:00Z" w16du:dateUtc="2025-06-06T17:17:00Z"/>
              <w:rFonts w:ascii="Times New Roman" w:hAnsi="Times New Roman" w:cs="Times New Roman"/>
            </w:rPr>
          </w:rPrChange>
        </w:rPr>
      </w:pPr>
      <w:moveFromRangeStart w:id="664" w:author="Shawn Lewenza" w:date="2025-06-06T10:17:00Z" w:name="move200097456"/>
      <w:moveFrom w:id="665" w:author="Shawn Lewenza" w:date="2025-06-06T10:17:00Z" w16du:dateUtc="2025-06-06T17:17:00Z">
        <w:r w:rsidRPr="0069598F" w:rsidDel="00A224E5">
          <w:rPr>
            <w:rFonts w:ascii="Times New Roman" w:hAnsi="Times New Roman" w:cs="Times New Roman"/>
          </w:rPr>
          <w:t xml:space="preserve">- </w:t>
        </w:r>
        <w:r w:rsidRPr="001F3CAF" w:rsidDel="00A224E5">
          <w:rPr>
            <w:rFonts w:ascii="Times New Roman" w:hAnsi="Times New Roman" w:cs="Times New Roman"/>
            <w:highlight w:val="red"/>
            <w:rPrChange w:id="666" w:author="Shawn Lewenza" w:date="2025-05-31T18:47:00Z" w16du:dateUtc="2025-06-01T00:47:00Z">
              <w:rPr>
                <w:rFonts w:ascii="Times New Roman" w:hAnsi="Times New Roman" w:cs="Times New Roman"/>
              </w:rPr>
            </w:rPrChange>
          </w:rPr>
          <w:t>Orion Warawa (Software Developer/ Data Scientist)</w:t>
        </w:r>
      </w:moveFrom>
    </w:p>
    <w:p w14:paraId="6890214A" w14:textId="3C0CF7A3" w:rsidR="001F744E" w:rsidRPr="001F3CAF" w:rsidDel="00A224E5" w:rsidRDefault="001F744E" w:rsidP="001F744E">
      <w:pPr>
        <w:rPr>
          <w:moveFrom w:id="667" w:author="Shawn Lewenza" w:date="2025-06-06T10:17:00Z" w16du:dateUtc="2025-06-06T17:17:00Z"/>
          <w:rFonts w:ascii="Times New Roman" w:hAnsi="Times New Roman" w:cs="Times New Roman"/>
          <w:highlight w:val="red"/>
          <w:rPrChange w:id="668" w:author="Shawn Lewenza" w:date="2025-05-31T18:47:00Z" w16du:dateUtc="2025-06-01T00:47:00Z">
            <w:rPr>
              <w:moveFrom w:id="669" w:author="Shawn Lewenza" w:date="2025-06-06T10:17:00Z" w16du:dateUtc="2025-06-06T17:17:00Z"/>
              <w:rFonts w:ascii="Times New Roman" w:hAnsi="Times New Roman" w:cs="Times New Roman"/>
            </w:rPr>
          </w:rPrChange>
        </w:rPr>
      </w:pPr>
      <w:moveFrom w:id="670" w:author="Shawn Lewenza" w:date="2025-06-06T10:17:00Z" w16du:dateUtc="2025-06-06T17:17:00Z">
        <w:r w:rsidRPr="001F3CAF" w:rsidDel="00A224E5">
          <w:rPr>
            <w:rFonts w:ascii="Times New Roman" w:hAnsi="Times New Roman" w:cs="Times New Roman"/>
            <w:highlight w:val="red"/>
            <w:rPrChange w:id="671" w:author="Shawn Lewenza" w:date="2025-05-31T18:47:00Z" w16du:dateUtc="2025-06-01T00:47:00Z">
              <w:rPr>
                <w:rFonts w:ascii="Times New Roman" w:hAnsi="Times New Roman" w:cs="Times New Roman"/>
              </w:rPr>
            </w:rPrChange>
          </w:rPr>
          <w:t>- Justin Lutzko (Software Developer/ Data Scientist)</w:t>
        </w:r>
      </w:moveFrom>
    </w:p>
    <w:p w14:paraId="7C5A082B" w14:textId="0336730B" w:rsidR="001F744E" w:rsidRPr="0069598F" w:rsidDel="00A224E5" w:rsidRDefault="001F744E" w:rsidP="001F744E">
      <w:pPr>
        <w:rPr>
          <w:moveFrom w:id="672" w:author="Shawn Lewenza" w:date="2025-06-06T10:17:00Z" w16du:dateUtc="2025-06-06T17:17:00Z"/>
          <w:rFonts w:ascii="Times New Roman" w:hAnsi="Times New Roman" w:cs="Times New Roman"/>
        </w:rPr>
      </w:pPr>
      <w:moveFrom w:id="673" w:author="Shawn Lewenza" w:date="2025-06-06T10:17:00Z" w16du:dateUtc="2025-06-06T17:17:00Z">
        <w:r w:rsidRPr="001F3CAF" w:rsidDel="00A224E5">
          <w:rPr>
            <w:rFonts w:ascii="Times New Roman" w:hAnsi="Times New Roman" w:cs="Times New Roman"/>
            <w:highlight w:val="red"/>
            <w:rPrChange w:id="674" w:author="Shawn Lewenza" w:date="2025-05-31T18:47:00Z" w16du:dateUtc="2025-06-01T00:47:00Z">
              <w:rPr>
                <w:rFonts w:ascii="Times New Roman" w:hAnsi="Times New Roman" w:cs="Times New Roman"/>
              </w:rPr>
            </w:rPrChange>
          </w:rPr>
          <w:t>- Zac Saunders (DevOps Engineer)</w:t>
        </w:r>
      </w:moveFrom>
    </w:p>
    <w:moveFromRangeEnd w:id="664"/>
    <w:p w14:paraId="24F8563B" w14:textId="49126FE6"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Key Hires (Alberta-based): The project will fund a dedicated team including a </w:t>
      </w:r>
      <w:ins w:id="675" w:author="Shawn Lewenza" w:date="2025-06-06T10:24:00Z" w16du:dateUtc="2025-06-06T17:24:00Z">
        <w:r w:rsidR="0060082A">
          <w:rPr>
            <w:rFonts w:ascii="Times New Roman" w:hAnsi="Times New Roman" w:cs="Times New Roman"/>
          </w:rPr>
          <w:t>Tyson Bookout, MSc, (Lab Operations Manager, Contributing Scientist)</w:t>
        </w:r>
      </w:ins>
      <w:ins w:id="676" w:author="Shawn Lewenza" w:date="2025-06-06T10:25:00Z" w16du:dateUtc="2025-06-06T17:25:00Z">
        <w:r w:rsidR="0060082A">
          <w:rPr>
            <w:rFonts w:ascii="Times New Roman" w:hAnsi="Times New Roman" w:cs="Times New Roman"/>
          </w:rPr>
          <w:t xml:space="preserve">, </w:t>
        </w:r>
      </w:ins>
      <w:r w:rsidRPr="0069598F">
        <w:rPr>
          <w:rFonts w:ascii="Times New Roman" w:hAnsi="Times New Roman" w:cs="Times New Roman"/>
        </w:rPr>
        <w:t xml:space="preserve">Project Manager, </w:t>
      </w:r>
      <w:ins w:id="677" w:author="Shawn Lewenza" w:date="2025-06-06T10:21:00Z" w16du:dateUtc="2025-06-06T17:21:00Z">
        <w:r w:rsidR="00DB4FF2">
          <w:rPr>
            <w:rFonts w:ascii="Times New Roman" w:hAnsi="Times New Roman" w:cs="Times New Roman"/>
          </w:rPr>
          <w:t>Post-doctoral fellow</w:t>
        </w:r>
      </w:ins>
      <w:ins w:id="678" w:author="Shawn Lewenza" w:date="2025-06-06T10:23:00Z" w16du:dateUtc="2025-06-06T17:23:00Z">
        <w:r w:rsidR="0060082A">
          <w:rPr>
            <w:rFonts w:ascii="Times New Roman" w:hAnsi="Times New Roman" w:cs="Times New Roman"/>
          </w:rPr>
          <w:t xml:space="preserve">, Lewenza lab, Bacterial </w:t>
        </w:r>
        <w:proofErr w:type="spellStart"/>
        <w:r w:rsidR="0060082A">
          <w:rPr>
            <w:rFonts w:ascii="Times New Roman" w:hAnsi="Times New Roman" w:cs="Times New Roman"/>
          </w:rPr>
          <w:t>remedation</w:t>
        </w:r>
        <w:proofErr w:type="spellEnd"/>
        <w:r w:rsidR="0060082A">
          <w:rPr>
            <w:rFonts w:ascii="Times New Roman" w:hAnsi="Times New Roman" w:cs="Times New Roman"/>
          </w:rPr>
          <w:t xml:space="preserve">, </w:t>
        </w:r>
        <w:proofErr w:type="gramStart"/>
        <w:r w:rsidR="0060082A">
          <w:rPr>
            <w:rFonts w:ascii="Times New Roman" w:hAnsi="Times New Roman" w:cs="Times New Roman"/>
          </w:rPr>
          <w:t>Post-doctoral</w:t>
        </w:r>
        <w:proofErr w:type="gramEnd"/>
        <w:r w:rsidR="0060082A">
          <w:rPr>
            <w:rFonts w:ascii="Times New Roman" w:hAnsi="Times New Roman" w:cs="Times New Roman"/>
          </w:rPr>
          <w:t xml:space="preserve"> fellow, Muench Lab, Plant Remediation. </w:t>
        </w:r>
      </w:ins>
      <w:r w:rsidRPr="0069598F">
        <w:rPr>
          <w:rFonts w:ascii="Times New Roman" w:hAnsi="Times New Roman" w:cs="Times New Roman"/>
        </w:rPr>
        <w:t xml:space="preserve">Field Operations </w:t>
      </w:r>
      <w:del w:id="679" w:author="Shawn Lewenza" w:date="2025-06-06T10:23:00Z" w16du:dateUtc="2025-06-06T17:23:00Z">
        <w:r w:rsidRPr="0069598F" w:rsidDel="0060082A">
          <w:rPr>
            <w:rFonts w:ascii="Times New Roman" w:hAnsi="Times New Roman" w:cs="Times New Roman"/>
          </w:rPr>
          <w:delText>Lead/Technicians</w:delText>
        </w:r>
      </w:del>
      <w:ins w:id="680" w:author="Shawn Lewenza" w:date="2025-06-06T10:23:00Z" w16du:dateUtc="2025-06-06T17:23:00Z">
        <w:r w:rsidR="0060082A">
          <w:rPr>
            <w:rFonts w:ascii="Times New Roman" w:hAnsi="Times New Roman" w:cs="Times New Roman"/>
          </w:rPr>
          <w:t>Support</w:t>
        </w:r>
      </w:ins>
      <w:r w:rsidRPr="0069598F">
        <w:rPr>
          <w:rFonts w:ascii="Times New Roman" w:hAnsi="Times New Roman" w:cs="Times New Roman"/>
        </w:rPr>
        <w:t xml:space="preserve"> (</w:t>
      </w:r>
      <w:proofErr w:type="spellStart"/>
      <w:del w:id="681" w:author="Shawn Lewenza" w:date="2025-06-06T10:24:00Z" w16du:dateUtc="2025-06-06T17:24:00Z">
        <w:r w:rsidRPr="0069598F" w:rsidDel="0060082A">
          <w:rPr>
            <w:rFonts w:ascii="Times New Roman" w:hAnsi="Times New Roman" w:cs="Times New Roman"/>
          </w:rPr>
          <w:delText>for both mesocosm and AOSR deployment</w:delText>
        </w:r>
      </w:del>
      <w:ins w:id="682" w:author="Shawn Lewenza" w:date="2025-06-06T10:24:00Z" w16du:dateUtc="2025-06-06T17:24:00Z">
        <w:r w:rsidR="0060082A">
          <w:rPr>
            <w:rFonts w:ascii="Times New Roman" w:hAnsi="Times New Roman" w:cs="Times New Roman"/>
          </w:rPr>
          <w:t>Innotech</w:t>
        </w:r>
        <w:proofErr w:type="spellEnd"/>
        <w:r w:rsidR="0060082A">
          <w:rPr>
            <w:rFonts w:ascii="Times New Roman" w:hAnsi="Times New Roman" w:cs="Times New Roman"/>
          </w:rPr>
          <w:t xml:space="preserve"> Facilities</w:t>
        </w:r>
      </w:ins>
      <w:r w:rsidRPr="0069598F">
        <w:rPr>
          <w:rFonts w:ascii="Times New Roman" w:hAnsi="Times New Roman" w:cs="Times New Roman"/>
        </w:rPr>
        <w:t>)</w:t>
      </w:r>
      <w:ins w:id="683" w:author="Shawn Lewenza" w:date="2025-06-06T10:24:00Z" w16du:dateUtc="2025-06-06T17:24:00Z">
        <w:r w:rsidR="0060082A">
          <w:rPr>
            <w:rFonts w:ascii="Times New Roman" w:hAnsi="Times New Roman" w:cs="Times New Roman"/>
          </w:rPr>
          <w:t>.</w:t>
        </w:r>
      </w:ins>
      <w:del w:id="684" w:author="Shawn Lewenza" w:date="2025-06-06T10:24:00Z" w16du:dateUtc="2025-06-06T17:24:00Z">
        <w:r w:rsidRPr="0069598F" w:rsidDel="0060082A">
          <w:rPr>
            <w:rFonts w:ascii="Times New Roman" w:hAnsi="Times New Roman" w:cs="Times New Roman"/>
          </w:rPr>
          <w:delText>, Lab Scientists/Technicians (for culture work and sensor support), and Data Analysts.</w:delText>
        </w:r>
      </w:del>
    </w:p>
    <w:p w14:paraId="6610CB9B" w14:textId="4EF70BEE" w:rsidR="001F744E" w:rsidRPr="0069598F" w:rsidRDefault="001F744E" w:rsidP="001F744E">
      <w:pPr>
        <w:rPr>
          <w:rFonts w:ascii="Times New Roman" w:hAnsi="Times New Roman" w:cs="Times New Roman"/>
        </w:rPr>
      </w:pPr>
      <w:r w:rsidRPr="0069598F">
        <w:rPr>
          <w:rFonts w:ascii="Times New Roman" w:hAnsi="Times New Roman" w:cs="Times New Roman"/>
        </w:rPr>
        <w:t>- Partner Team Members: </w:t>
      </w:r>
      <w:proofErr w:type="spellStart"/>
      <w:ins w:id="685" w:author="Shawn Lewenza" w:date="2025-06-06T10:19:00Z" w16du:dateUtc="2025-06-06T17:19:00Z">
        <w:r w:rsidR="00DA2997">
          <w:rPr>
            <w:rFonts w:ascii="Times New Roman" w:hAnsi="Times New Roman" w:cs="Times New Roman"/>
          </w:rPr>
          <w:t>Innotech</w:t>
        </w:r>
        <w:proofErr w:type="spellEnd"/>
        <w:r w:rsidR="00DA2997">
          <w:rPr>
            <w:rFonts w:ascii="Times New Roman" w:hAnsi="Times New Roman" w:cs="Times New Roman"/>
          </w:rPr>
          <w:t xml:space="preserve"> Alberta (Ve</w:t>
        </w:r>
      </w:ins>
      <w:ins w:id="686" w:author="Shawn Lewenza" w:date="2025-06-06T10:20:00Z" w16du:dateUtc="2025-06-06T17:20:00Z">
        <w:r w:rsidR="00DA2997">
          <w:rPr>
            <w:rFonts w:ascii="Times New Roman" w:hAnsi="Times New Roman" w:cs="Times New Roman"/>
          </w:rPr>
          <w:t xml:space="preserve">greville, AB) </w:t>
        </w:r>
      </w:ins>
      <w:r w:rsidRPr="0069598F">
        <w:rPr>
          <w:rFonts w:ascii="Times New Roman" w:hAnsi="Times New Roman" w:cs="Times New Roman"/>
        </w:rPr>
        <w:t>Will</w:t>
      </w:r>
      <w:ins w:id="687" w:author="Shawn Lewenza" w:date="2025-06-06T10:20:00Z" w16du:dateUtc="2025-06-06T17:20:00Z">
        <w:r w:rsidR="00DA2997">
          <w:rPr>
            <w:rFonts w:ascii="Times New Roman" w:hAnsi="Times New Roman" w:cs="Times New Roman"/>
          </w:rPr>
          <w:t xml:space="preserve"> provide large volume, outside mesocosms for water treatment trials, and may provide bioreactor cultivation of microbial cultures to be used to </w:t>
        </w:r>
        <w:proofErr w:type="spellStart"/>
        <w:r w:rsidR="00DA2997">
          <w:rPr>
            <w:rFonts w:ascii="Times New Roman" w:hAnsi="Times New Roman" w:cs="Times New Roman"/>
          </w:rPr>
          <w:t>bioaugment</w:t>
        </w:r>
        <w:proofErr w:type="spellEnd"/>
        <w:r w:rsidR="00DA2997">
          <w:rPr>
            <w:rFonts w:ascii="Times New Roman" w:hAnsi="Times New Roman" w:cs="Times New Roman"/>
          </w:rPr>
          <w:t xml:space="preserve"> and enhance NA treatment. </w:t>
        </w:r>
      </w:ins>
      <w:del w:id="688" w:author="Shawn Lewenza" w:date="2025-06-06T10:20:00Z" w16du:dateUtc="2025-06-06T17:20:00Z">
        <w:r w:rsidRPr="0069598F" w:rsidDel="00DA2997">
          <w:rPr>
            <w:rFonts w:ascii="Times New Roman" w:hAnsi="Times New Roman" w:cs="Times New Roman"/>
          </w:rPr>
          <w:delText xml:space="preserve"> include </w:delText>
        </w:r>
      </w:del>
      <w:del w:id="689" w:author="Shawn Lewenza" w:date="2025-06-06T10:21:00Z" w16du:dateUtc="2025-06-06T17:21:00Z">
        <w:r w:rsidRPr="0069598F" w:rsidDel="00DA2997">
          <w:rPr>
            <w:rFonts w:ascii="Times New Roman" w:hAnsi="Times New Roman" w:cs="Times New Roman"/>
          </w:rPr>
          <w:delText>designated technical and environmental personnel from the host operator(s) for the field pilot.</w:delText>
        </w:r>
      </w:del>
    </w:p>
    <w:p w14:paraId="2D5FDFA9" w14:textId="77777777" w:rsidR="001F744E" w:rsidRPr="0069598F" w:rsidRDefault="001F744E" w:rsidP="001F744E">
      <w:pPr>
        <w:rPr>
          <w:rFonts w:ascii="Times New Roman" w:hAnsi="Times New Roman" w:cs="Times New Roman"/>
        </w:rPr>
      </w:pPr>
    </w:p>
    <w:p w14:paraId="521434E1" w14:textId="6176F1A6" w:rsidR="001F744E" w:rsidRPr="0069598F" w:rsidRDefault="001F744E" w:rsidP="001F744E">
      <w:pPr>
        <w:rPr>
          <w:rFonts w:ascii="Times New Roman" w:hAnsi="Times New Roman" w:cs="Times New Roman"/>
        </w:rPr>
      </w:pPr>
      <w:r w:rsidRPr="007D231F">
        <w:rPr>
          <w:rFonts w:ascii="Times New Roman" w:hAnsi="Times New Roman" w:cs="Times New Roman"/>
          <w:highlight w:val="magenta"/>
          <w:rPrChange w:id="690" w:author="Shawn Lewenza" w:date="2025-05-31T18:47:00Z" w16du:dateUtc="2025-06-01T00:47:00Z">
            <w:rPr>
              <w:rFonts w:ascii="Times New Roman" w:hAnsi="Times New Roman" w:cs="Times New Roman"/>
            </w:rPr>
          </w:rPrChange>
        </w:rPr>
        <w:lastRenderedPageBreak/>
        <w:t>Financial Contributors</w:t>
      </w:r>
      <w:r w:rsidRPr="0069598F">
        <w:rPr>
          <w:rFonts w:ascii="Times New Roman" w:hAnsi="Times New Roman" w:cs="Times New Roman"/>
        </w:rPr>
        <w:t> </w:t>
      </w:r>
      <w:proofErr w:type="gramStart"/>
      <w:r w:rsidRPr="00A43BAB">
        <w:rPr>
          <w:rFonts w:ascii="Times New Roman" w:hAnsi="Times New Roman" w:cs="Times New Roman"/>
        </w:rPr>
        <w:t>_(</w:t>
      </w:r>
      <w:proofErr w:type="gramEnd"/>
      <w:r w:rsidRPr="00A43BAB">
        <w:rPr>
          <w:rFonts w:ascii="Times New Roman" w:hAnsi="Times New Roman" w:cs="Times New Roman"/>
          <w:highlight w:val="lightGray"/>
          <w:rPrChange w:id="691" w:author="Shawn Lewenza" w:date="2025-06-06T12:17:00Z" w16du:dateUtc="2025-06-06T19:17:00Z">
            <w:rPr>
              <w:rFonts w:ascii="Times New Roman" w:hAnsi="Times New Roman" w:cs="Times New Roman"/>
            </w:rPr>
          </w:rPrChange>
        </w:rPr>
        <w:t>Please insert the ERA-provided table format here, populated with your confirmed/estimated amounts and current statuses for each source, as discussed previously</w:t>
      </w:r>
      <w:proofErr w:type="gramStart"/>
      <w:r w:rsidRPr="00A43BAB">
        <w:rPr>
          <w:rFonts w:ascii="Times New Roman" w:hAnsi="Times New Roman" w:cs="Times New Roman"/>
        </w:rPr>
        <w:t>)._</w:t>
      </w:r>
      <w:proofErr w:type="gramEnd"/>
    </w:p>
    <w:p w14:paraId="6C3D7773" w14:textId="77777777" w:rsidR="001F744E" w:rsidRPr="0069598F" w:rsidRDefault="001F744E" w:rsidP="001F744E">
      <w:pPr>
        <w:rPr>
          <w:rFonts w:ascii="Times New Roman" w:hAnsi="Times New Roman" w:cs="Times New Roman"/>
        </w:rPr>
      </w:pPr>
    </w:p>
    <w:p w14:paraId="0D1C5D35" w14:textId="1B96DD4A" w:rsidR="001F744E" w:rsidRPr="00087992" w:rsidRDefault="001F744E" w:rsidP="001F744E">
      <w:pPr>
        <w:rPr>
          <w:rFonts w:ascii="Times New Roman" w:hAnsi="Times New Roman" w:cs="Times New Roman"/>
          <w:highlight w:val="yellow"/>
          <w:rPrChange w:id="692"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693" w:author="Shawn Lewenza" w:date="2025-06-06T14:23:00Z" w16du:dateUtc="2025-06-06T21:23:00Z">
            <w:rPr>
              <w:rFonts w:ascii="Times New Roman" w:hAnsi="Times New Roman" w:cs="Times New Roman"/>
            </w:rPr>
          </w:rPrChange>
        </w:rPr>
        <w:t>(Overall Plan for Financing and Timelines) Our financing strategy leverages ERA's crucial support (targeting ~50% of project costs) and combines it with Luminous BioSolutions' investment, anticipated non-dilutive grants (Alberta Innovates, NRC IRAP</w:t>
      </w:r>
      <w:ins w:id="694" w:author="Shawn Lewenza" w:date="2025-06-06T12:18:00Z" w16du:dateUtc="2025-06-06T19:18:00Z">
        <w:r w:rsidR="00EE314D" w:rsidRPr="00087992">
          <w:rPr>
            <w:rFonts w:ascii="Times New Roman" w:hAnsi="Times New Roman" w:cs="Times New Roman"/>
            <w:highlight w:val="yellow"/>
            <w:rPrChange w:id="695" w:author="Shawn Lewenza" w:date="2025-06-06T14:23:00Z" w16du:dateUtc="2025-06-06T21:23:00Z">
              <w:rPr>
                <w:rFonts w:ascii="Times New Roman" w:hAnsi="Times New Roman" w:cs="Times New Roman"/>
              </w:rPr>
            </w:rPrChange>
          </w:rPr>
          <w:t>, CFI</w:t>
        </w:r>
      </w:ins>
      <w:r w:rsidRPr="00087992">
        <w:rPr>
          <w:rFonts w:ascii="Times New Roman" w:hAnsi="Times New Roman" w:cs="Times New Roman"/>
          <w:highlight w:val="yellow"/>
          <w:rPrChange w:id="696" w:author="Shawn Lewenza" w:date="2025-06-06T14:23:00Z" w16du:dateUtc="2025-06-06T21:23:00Z">
            <w:rPr>
              <w:rFonts w:ascii="Times New Roman" w:hAnsi="Times New Roman" w:cs="Times New Roman"/>
            </w:rPr>
          </w:rPrChange>
        </w:rPr>
        <w:t>), and contributions from our oil sands host partner(s). We are actively pursuing these avenues and aim for full funding commitment within 6-8 months post-ERA EOI success, facilitating a timely project start.</w:t>
      </w:r>
    </w:p>
    <w:p w14:paraId="1430796C" w14:textId="77777777" w:rsidR="001F744E" w:rsidRPr="00087992" w:rsidRDefault="001F744E" w:rsidP="001F744E">
      <w:pPr>
        <w:rPr>
          <w:rFonts w:ascii="Times New Roman" w:hAnsi="Times New Roman" w:cs="Times New Roman"/>
          <w:highlight w:val="yellow"/>
          <w:rPrChange w:id="697" w:author="Shawn Lewenza" w:date="2025-06-06T14:23:00Z" w16du:dateUtc="2025-06-06T21:23:00Z">
            <w:rPr>
              <w:rFonts w:ascii="Times New Roman" w:hAnsi="Times New Roman" w:cs="Times New Roman"/>
            </w:rPr>
          </w:rPrChange>
        </w:rPr>
      </w:pPr>
    </w:p>
    <w:p w14:paraId="22AEDC6F" w14:textId="2A80EB8A" w:rsidR="001F744E" w:rsidRPr="00087992" w:rsidRDefault="001F744E" w:rsidP="001F744E">
      <w:pPr>
        <w:rPr>
          <w:rFonts w:ascii="Times New Roman" w:hAnsi="Times New Roman" w:cs="Times New Roman"/>
          <w:highlight w:val="yellow"/>
          <w:rPrChange w:id="698"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699" w:author="Shawn Lewenza" w:date="2025-06-06T14:23:00Z" w16du:dateUtc="2025-06-06T21:23:00Z">
            <w:rPr>
              <w:rFonts w:ascii="Times New Roman" w:hAnsi="Times New Roman" w:cs="Times New Roman"/>
            </w:rPr>
          </w:rPrChange>
        </w:rPr>
        <w:t>(Line of Sight from Current Status to Project Start) We are well-prepared for a Q1 2026 project initiation. Current activities include advancing discussions with potential AOSR host partners for OSPW supply (for mesocosms) and field pilot sites</w:t>
      </w:r>
      <w:commentRangeStart w:id="700"/>
      <w:r w:rsidRPr="00087992">
        <w:rPr>
          <w:rFonts w:ascii="Times New Roman" w:hAnsi="Times New Roman" w:cs="Times New Roman"/>
          <w:highlight w:val="yellow"/>
          <w:rPrChange w:id="701" w:author="Shawn Lewenza" w:date="2025-06-06T14:23:00Z" w16du:dateUtc="2025-06-06T21:23:00Z">
            <w:rPr>
              <w:rFonts w:ascii="Times New Roman" w:hAnsi="Times New Roman" w:cs="Times New Roman"/>
            </w:rPr>
          </w:rPrChange>
        </w:rPr>
        <w:t>. Key steps to full project launch include:</w:t>
      </w:r>
    </w:p>
    <w:p w14:paraId="294B4AA5" w14:textId="77777777" w:rsidR="001F744E" w:rsidRPr="00087992" w:rsidRDefault="001F744E" w:rsidP="001F744E">
      <w:pPr>
        <w:rPr>
          <w:rFonts w:ascii="Times New Roman" w:hAnsi="Times New Roman" w:cs="Times New Roman"/>
          <w:highlight w:val="yellow"/>
          <w:rPrChange w:id="702" w:author="Shawn Lewenza" w:date="2025-06-06T14:23:00Z" w16du:dateUtc="2025-06-06T21:23:00Z">
            <w:rPr>
              <w:rFonts w:ascii="Times New Roman" w:hAnsi="Times New Roman" w:cs="Times New Roman"/>
            </w:rPr>
          </w:rPrChange>
        </w:rPr>
      </w:pPr>
    </w:p>
    <w:p w14:paraId="487B57E2" w14:textId="77777777" w:rsidR="001F744E" w:rsidRPr="00087992" w:rsidRDefault="001F744E" w:rsidP="001F744E">
      <w:pPr>
        <w:rPr>
          <w:rFonts w:ascii="Times New Roman" w:hAnsi="Times New Roman" w:cs="Times New Roman"/>
          <w:highlight w:val="yellow"/>
          <w:rPrChange w:id="703"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704" w:author="Shawn Lewenza" w:date="2025-06-06T14:23:00Z" w16du:dateUtc="2025-06-06T21:23:00Z">
            <w:rPr>
              <w:rFonts w:ascii="Times New Roman" w:hAnsi="Times New Roman" w:cs="Times New Roman"/>
            </w:rPr>
          </w:rPrChange>
        </w:rPr>
        <w:t>1. Successful ERA EOI &amp; Full Project Proposal.</w:t>
      </w:r>
    </w:p>
    <w:p w14:paraId="3EE75EEE" w14:textId="77777777" w:rsidR="001F744E" w:rsidRPr="00087992" w:rsidRDefault="001F744E" w:rsidP="001F744E">
      <w:pPr>
        <w:rPr>
          <w:rFonts w:ascii="Times New Roman" w:hAnsi="Times New Roman" w:cs="Times New Roman"/>
          <w:highlight w:val="yellow"/>
          <w:rPrChange w:id="705"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706" w:author="Shawn Lewenza" w:date="2025-06-06T14:23:00Z" w16du:dateUtc="2025-06-06T21:23:00Z">
            <w:rPr>
              <w:rFonts w:ascii="Times New Roman" w:hAnsi="Times New Roman" w:cs="Times New Roman"/>
            </w:rPr>
          </w:rPrChange>
        </w:rPr>
        <w:t>2. Formalizing host partner agreements (mesocosm OSPW access &amp; field site).</w:t>
      </w:r>
    </w:p>
    <w:p w14:paraId="4D31A488" w14:textId="77777777" w:rsidR="001F744E" w:rsidRPr="00087992" w:rsidRDefault="001F744E" w:rsidP="001F744E">
      <w:pPr>
        <w:rPr>
          <w:rFonts w:ascii="Times New Roman" w:hAnsi="Times New Roman" w:cs="Times New Roman"/>
          <w:highlight w:val="yellow"/>
          <w:rPrChange w:id="707"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708" w:author="Shawn Lewenza" w:date="2025-06-06T14:23:00Z" w16du:dateUtc="2025-06-06T21:23:00Z">
            <w:rPr>
              <w:rFonts w:ascii="Times New Roman" w:hAnsi="Times New Roman" w:cs="Times New Roman"/>
            </w:rPr>
          </w:rPrChange>
        </w:rPr>
        <w:t>3. Securing all co-funding commitments.</w:t>
      </w:r>
    </w:p>
    <w:p w14:paraId="0481C79B" w14:textId="77777777" w:rsidR="001F744E" w:rsidRPr="00087992" w:rsidRDefault="001F744E" w:rsidP="001F744E">
      <w:pPr>
        <w:rPr>
          <w:rFonts w:ascii="Times New Roman" w:hAnsi="Times New Roman" w:cs="Times New Roman"/>
          <w:highlight w:val="yellow"/>
          <w:rPrChange w:id="709"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710" w:author="Shawn Lewenza" w:date="2025-06-06T14:23:00Z" w16du:dateUtc="2025-06-06T21:23:00Z">
            <w:rPr>
              <w:rFonts w:ascii="Times New Roman" w:hAnsi="Times New Roman" w:cs="Times New Roman"/>
            </w:rPr>
          </w:rPrChange>
        </w:rPr>
        <w:t>4. Luminous internal resource finalization.</w:t>
      </w:r>
    </w:p>
    <w:p w14:paraId="01D342C1" w14:textId="77777777" w:rsidR="001F744E" w:rsidRPr="00087992" w:rsidRDefault="001F744E" w:rsidP="001F744E">
      <w:pPr>
        <w:rPr>
          <w:rFonts w:ascii="Times New Roman" w:hAnsi="Times New Roman" w:cs="Times New Roman"/>
          <w:highlight w:val="yellow"/>
          <w:rPrChange w:id="711"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712" w:author="Shawn Lewenza" w:date="2025-06-06T14:23:00Z" w16du:dateUtc="2025-06-06T21:23:00Z">
            <w:rPr>
              <w:rFonts w:ascii="Times New Roman" w:hAnsi="Times New Roman" w:cs="Times New Roman"/>
            </w:rPr>
          </w:rPrChange>
        </w:rPr>
        <w:t>5. Hiring core Alberta-based project team.</w:t>
      </w:r>
    </w:p>
    <w:p w14:paraId="20B4977E" w14:textId="77777777" w:rsidR="001F744E" w:rsidRPr="00087992" w:rsidRDefault="001F744E" w:rsidP="001F744E">
      <w:pPr>
        <w:rPr>
          <w:rFonts w:ascii="Times New Roman" w:hAnsi="Times New Roman" w:cs="Times New Roman"/>
          <w:highlight w:val="yellow"/>
          <w:rPrChange w:id="713" w:author="Shawn Lewenza" w:date="2025-06-06T14:23:00Z" w16du:dateUtc="2025-06-06T21:23:00Z">
            <w:rPr>
              <w:rFonts w:ascii="Times New Roman" w:hAnsi="Times New Roman" w:cs="Times New Roman"/>
            </w:rPr>
          </w:rPrChange>
        </w:rPr>
      </w:pPr>
      <w:r w:rsidRPr="00087992">
        <w:rPr>
          <w:rFonts w:ascii="Times New Roman" w:hAnsi="Times New Roman" w:cs="Times New Roman"/>
          <w:highlight w:val="yellow"/>
          <w:rPrChange w:id="714" w:author="Shawn Lewenza" w:date="2025-06-06T14:23:00Z" w16du:dateUtc="2025-06-06T21:23:00Z">
            <w:rPr>
              <w:rFonts w:ascii="Times New Roman" w:hAnsi="Times New Roman" w:cs="Times New Roman"/>
            </w:rPr>
          </w:rPrChange>
        </w:rPr>
        <w:t>6. Procurement for mesocosm setup and initial field equipment.</w:t>
      </w:r>
    </w:p>
    <w:p w14:paraId="4B248B27" w14:textId="77777777" w:rsidR="001F744E" w:rsidRPr="0069598F" w:rsidRDefault="001F744E" w:rsidP="001F744E">
      <w:pPr>
        <w:rPr>
          <w:rFonts w:ascii="Times New Roman" w:hAnsi="Times New Roman" w:cs="Times New Roman"/>
        </w:rPr>
      </w:pPr>
      <w:r w:rsidRPr="00087992">
        <w:rPr>
          <w:rFonts w:ascii="Times New Roman" w:hAnsi="Times New Roman" w:cs="Times New Roman"/>
          <w:highlight w:val="yellow"/>
          <w:rPrChange w:id="715" w:author="Shawn Lewenza" w:date="2025-06-06T14:23:00Z" w16du:dateUtc="2025-06-06T21:23:00Z">
            <w:rPr>
              <w:rFonts w:ascii="Times New Roman" w:hAnsi="Times New Roman" w:cs="Times New Roman"/>
            </w:rPr>
          </w:rPrChange>
        </w:rPr>
        <w:t>7. Finalizing detailed HSE and operational plans for mesocosm phase.</w:t>
      </w:r>
      <w:commentRangeEnd w:id="700"/>
      <w:r w:rsidR="00EE314D" w:rsidRPr="00087992">
        <w:rPr>
          <w:rStyle w:val="CommentReference"/>
          <w:highlight w:val="yellow"/>
          <w:rPrChange w:id="716" w:author="Shawn Lewenza" w:date="2025-06-06T14:23:00Z" w16du:dateUtc="2025-06-06T21:23:00Z">
            <w:rPr>
              <w:rStyle w:val="CommentReference"/>
            </w:rPr>
          </w:rPrChange>
        </w:rPr>
        <w:commentReference w:id="700"/>
      </w:r>
    </w:p>
    <w:p w14:paraId="53FB217F" w14:textId="77777777" w:rsidR="001F744E" w:rsidRPr="0069598F" w:rsidRDefault="001F744E" w:rsidP="001F744E">
      <w:pPr>
        <w:rPr>
          <w:rFonts w:ascii="Times New Roman" w:hAnsi="Times New Roman" w:cs="Times New Roman"/>
        </w:rPr>
      </w:pPr>
    </w:p>
    <w:p w14:paraId="6440E62B" w14:textId="4F644FAF" w:rsidR="001F744E" w:rsidRPr="0069598F" w:rsidRDefault="001F744E" w:rsidP="001F744E">
      <w:pPr>
        <w:rPr>
          <w:rFonts w:ascii="Times New Roman" w:hAnsi="Times New Roman" w:cs="Times New Roman"/>
        </w:rPr>
      </w:pPr>
      <w:r w:rsidRPr="007D231F">
        <w:rPr>
          <w:rFonts w:ascii="Times New Roman" w:hAnsi="Times New Roman" w:cs="Times New Roman"/>
          <w:highlight w:val="magenta"/>
          <w:rPrChange w:id="717" w:author="Shawn Lewenza" w:date="2025-05-31T18:48:00Z" w16du:dateUtc="2025-06-01T00:48:00Z">
            <w:rPr>
              <w:rFonts w:ascii="Times New Roman" w:hAnsi="Times New Roman" w:cs="Times New Roman"/>
            </w:rPr>
          </w:rPrChange>
        </w:rPr>
        <w:t>Enhanced Key Risks and Mitigation Plan</w:t>
      </w:r>
    </w:p>
    <w:p w14:paraId="28CAE214" w14:textId="77777777" w:rsidR="001F744E" w:rsidRPr="0069598F" w:rsidRDefault="001F744E" w:rsidP="001F744E">
      <w:pPr>
        <w:rPr>
          <w:rFonts w:ascii="Times New Roman" w:hAnsi="Times New Roman" w:cs="Times New Roman"/>
        </w:rPr>
      </w:pPr>
    </w:p>
    <w:p w14:paraId="0A4FE6AC" w14:textId="7D65CF6A" w:rsidR="001F744E" w:rsidRPr="0069598F" w:rsidDel="0005423E" w:rsidRDefault="001F744E" w:rsidP="001F744E">
      <w:pPr>
        <w:rPr>
          <w:del w:id="718" w:author="Shawn Lewenza" w:date="2025-06-06T12:19:00Z" w16du:dateUtc="2025-06-06T19:19:00Z"/>
          <w:rFonts w:ascii="Times New Roman" w:hAnsi="Times New Roman" w:cs="Times New Roman"/>
        </w:rPr>
      </w:pPr>
      <w:r w:rsidRPr="0069598F">
        <w:rPr>
          <w:rFonts w:ascii="Times New Roman" w:hAnsi="Times New Roman" w:cs="Times New Roman"/>
        </w:rPr>
        <w:t>Our project's success hinges on a proactive, transparent, and adaptive approach to risk management. The cornerstone of our mitigation strategy is our staged, iterative deployment (</w:t>
      </w:r>
      <w:ins w:id="719" w:author="Shawn Lewenza" w:date="2025-06-06T12:19:00Z" w16du:dateUtc="2025-06-06T19:19:00Z">
        <w:r w:rsidR="00EE314D">
          <w:rPr>
            <w:rFonts w:ascii="Times New Roman" w:hAnsi="Times New Roman" w:cs="Times New Roman"/>
          </w:rPr>
          <w:t xml:space="preserve">lab </w:t>
        </w:r>
      </w:ins>
      <w:ins w:id="720" w:author="Shawn Lewenza" w:date="2025-06-06T12:40:00Z" w16du:dateUtc="2025-06-06T19:40:00Z">
        <w:r w:rsidR="002074BF">
          <w:rPr>
            <w:rFonts w:ascii="Times New Roman" w:hAnsi="Times New Roman" w:cs="Times New Roman"/>
          </w:rPr>
          <w:t>bench-to</w:t>
        </w:r>
      </w:ins>
      <w:ins w:id="721" w:author="Shawn Lewenza" w:date="2025-06-06T12:19:00Z" w16du:dateUtc="2025-06-06T19:19:00Z">
        <w:r w:rsidR="00EE314D">
          <w:rPr>
            <w:rFonts w:ascii="Times New Roman" w:hAnsi="Times New Roman" w:cs="Times New Roman"/>
          </w:rPr>
          <w:t xml:space="preserve">-small </w:t>
        </w:r>
      </w:ins>
      <w:r w:rsidRPr="0069598F">
        <w:rPr>
          <w:rFonts w:ascii="Times New Roman" w:hAnsi="Times New Roman" w:cs="Times New Roman"/>
        </w:rPr>
        <w:t>mesocosm-to-</w:t>
      </w:r>
      <w:ins w:id="722" w:author="Shawn Lewenza" w:date="2025-06-06T12:19:00Z" w16du:dateUtc="2025-06-06T19:19:00Z">
        <w:r w:rsidR="0005423E">
          <w:rPr>
            <w:rFonts w:ascii="Times New Roman" w:hAnsi="Times New Roman" w:cs="Times New Roman"/>
          </w:rPr>
          <w:t xml:space="preserve">large </w:t>
        </w:r>
        <w:proofErr w:type="spellStart"/>
        <w:r w:rsidR="0005423E">
          <w:rPr>
            <w:rFonts w:ascii="Times New Roman" w:hAnsi="Times New Roman" w:cs="Times New Roman"/>
          </w:rPr>
          <w:t>mesocsom</w:t>
        </w:r>
        <w:proofErr w:type="spellEnd"/>
        <w:r w:rsidR="0005423E">
          <w:rPr>
            <w:rFonts w:ascii="Times New Roman" w:hAnsi="Times New Roman" w:cs="Times New Roman"/>
          </w:rPr>
          <w:t xml:space="preserve"> </w:t>
        </w:r>
      </w:ins>
      <w:del w:id="723" w:author="Shawn Lewenza" w:date="2025-06-06T12:19:00Z" w16du:dateUtc="2025-06-06T19:19:00Z">
        <w:r w:rsidRPr="0069598F" w:rsidDel="0005423E">
          <w:rPr>
            <w:rFonts w:ascii="Times New Roman" w:hAnsi="Times New Roman" w:cs="Times New Roman"/>
          </w:rPr>
          <w:delText xml:space="preserve">field </w:delText>
        </w:r>
      </w:del>
      <w:r w:rsidRPr="0069598F">
        <w:rPr>
          <w:rFonts w:ascii="Times New Roman" w:hAnsi="Times New Roman" w:cs="Times New Roman"/>
        </w:rPr>
        <w:t xml:space="preserve">pilot). This scientifically sound methodology allows us to identify, understand, and address challenges systematically at a smaller, controlled, and more </w:t>
      </w:r>
      <w:del w:id="724" w:author="Shawn Lewenza" w:date="2025-06-06T12:19:00Z" w16du:dateUtc="2025-06-06T19:19:00Z">
        <w:r w:rsidRPr="0069598F" w:rsidDel="0005423E">
          <w:rPr>
            <w:rFonts w:ascii="Times New Roman" w:hAnsi="Times New Roman" w:cs="Times New Roman"/>
          </w:rPr>
          <w:delText>cost effective</w:delText>
        </w:r>
      </w:del>
      <w:ins w:id="725" w:author="Shawn Lewenza" w:date="2025-06-06T12:19:00Z" w16du:dateUtc="2025-06-06T19:19:00Z">
        <w:r w:rsidR="0005423E" w:rsidRPr="0069598F">
          <w:rPr>
            <w:rFonts w:ascii="Times New Roman" w:hAnsi="Times New Roman" w:cs="Times New Roman"/>
          </w:rPr>
          <w:t>cost-effective</w:t>
        </w:r>
      </w:ins>
      <w:r w:rsidRPr="0069598F">
        <w:rPr>
          <w:rFonts w:ascii="Times New Roman" w:hAnsi="Times New Roman" w:cs="Times New Roman"/>
        </w:rPr>
        <w:t xml:space="preserve"> scale before progressing to full field implementation, significantly de-risking the entire endeavor.</w:t>
      </w:r>
    </w:p>
    <w:p w14:paraId="3650F9F3" w14:textId="04544A04" w:rsidR="001F744E" w:rsidRPr="0069598F" w:rsidDel="0005423E" w:rsidRDefault="0005423E" w:rsidP="001F744E">
      <w:pPr>
        <w:rPr>
          <w:del w:id="726" w:author="Shawn Lewenza" w:date="2025-06-06T12:19:00Z" w16du:dateUtc="2025-06-06T19:19:00Z"/>
          <w:rFonts w:ascii="Times New Roman" w:hAnsi="Times New Roman" w:cs="Times New Roman"/>
        </w:rPr>
      </w:pPr>
      <w:ins w:id="727" w:author="Shawn Lewenza" w:date="2025-06-06T12:19:00Z" w16du:dateUtc="2025-06-06T19:19:00Z">
        <w:r>
          <w:rPr>
            <w:rFonts w:ascii="Times New Roman" w:hAnsi="Times New Roman" w:cs="Times New Roman"/>
          </w:rPr>
          <w:t xml:space="preserve"> </w:t>
        </w:r>
      </w:ins>
      <w:commentRangeStart w:id="728"/>
    </w:p>
    <w:p w14:paraId="5B91B239" w14:textId="77777777" w:rsidR="001F744E" w:rsidRPr="0069598F" w:rsidDel="0005423E" w:rsidRDefault="001F744E" w:rsidP="001F744E">
      <w:pPr>
        <w:rPr>
          <w:del w:id="729" w:author="Shawn Lewenza" w:date="2025-06-06T12:19:00Z" w16du:dateUtc="2025-06-06T19:19:00Z"/>
          <w:rFonts w:ascii="Times New Roman" w:hAnsi="Times New Roman" w:cs="Times New Roman"/>
        </w:rPr>
      </w:pPr>
      <w:r w:rsidRPr="0005423E">
        <w:rPr>
          <w:rFonts w:ascii="Times New Roman" w:hAnsi="Times New Roman" w:cs="Times New Roman"/>
          <w:highlight w:val="yellow"/>
          <w:rPrChange w:id="730" w:author="Shawn Lewenza" w:date="2025-06-06T12:20:00Z" w16du:dateUtc="2025-06-06T19:20:00Z">
            <w:rPr>
              <w:rFonts w:ascii="Times New Roman" w:hAnsi="Times New Roman" w:cs="Times New Roman"/>
            </w:rPr>
          </w:rPrChange>
        </w:rPr>
        <w:t>Here's how we address key potential risks:</w:t>
      </w:r>
      <w:commentRangeEnd w:id="728"/>
      <w:r w:rsidR="0005423E">
        <w:rPr>
          <w:rStyle w:val="CommentReference"/>
        </w:rPr>
        <w:commentReference w:id="728"/>
      </w:r>
    </w:p>
    <w:p w14:paraId="7F6F1177" w14:textId="77777777" w:rsidR="001F744E" w:rsidRPr="0069598F" w:rsidRDefault="001F744E" w:rsidP="001F744E">
      <w:pPr>
        <w:rPr>
          <w:rFonts w:ascii="Times New Roman" w:hAnsi="Times New Roman" w:cs="Times New Roman"/>
        </w:rPr>
      </w:pPr>
    </w:p>
    <w:p w14:paraId="62FDFD7C" w14:textId="2DAC60C8" w:rsidR="001F744E" w:rsidRPr="0069598F" w:rsidDel="00CB2FDA" w:rsidRDefault="001F744E" w:rsidP="001F744E">
      <w:pPr>
        <w:rPr>
          <w:del w:id="731" w:author="Shawn Lewenza" w:date="2025-06-06T12:21:00Z" w16du:dateUtc="2025-06-06T19:21:00Z"/>
          <w:rFonts w:ascii="Times New Roman" w:hAnsi="Times New Roman" w:cs="Times New Roman"/>
        </w:rPr>
      </w:pPr>
      <w:r w:rsidRPr="0069598F">
        <w:rPr>
          <w:rFonts w:ascii="Times New Roman" w:hAnsi="Times New Roman" w:cs="Times New Roman"/>
        </w:rPr>
        <w:t>1. Technical Risk: Biological System Performance</w:t>
      </w:r>
      <w:ins w:id="732" w:author="Shawn Lewenza" w:date="2025-06-06T12:21:00Z" w16du:dateUtc="2025-06-06T19:21:00Z">
        <w:r w:rsidR="00CB2FDA">
          <w:rPr>
            <w:rFonts w:ascii="Times New Roman" w:hAnsi="Times New Roman" w:cs="Times New Roman"/>
          </w:rPr>
          <w:t>.</w:t>
        </w:r>
      </w:ins>
      <w:r w:rsidRPr="0069598F">
        <w:rPr>
          <w:rFonts w:ascii="Times New Roman" w:hAnsi="Times New Roman" w:cs="Times New Roman"/>
        </w:rPr>
        <w:t xml:space="preserve"> </w:t>
      </w:r>
      <w:del w:id="733" w:author="Shawn Lewenza" w:date="2025-06-06T12:21:00Z" w16du:dateUtc="2025-06-06T19:21:00Z">
        <w:r w:rsidRPr="0069598F" w:rsidDel="00CB2FDA">
          <w:rPr>
            <w:rFonts w:ascii="Times New Roman" w:hAnsi="Times New Roman" w:cs="Times New Roman"/>
          </w:rPr>
          <w:delText>&amp; Data Integrity</w:delText>
        </w:r>
      </w:del>
    </w:p>
    <w:p w14:paraId="44F2769B" w14:textId="1DD03147" w:rsidR="001F744E" w:rsidRPr="0069598F" w:rsidDel="005D75B8" w:rsidRDefault="001F744E" w:rsidP="001F744E">
      <w:pPr>
        <w:rPr>
          <w:del w:id="734" w:author="Shawn Lewenza" w:date="2025-06-06T12:34:00Z" w16du:dateUtc="2025-06-06T19:34:00Z"/>
          <w:rFonts w:ascii="Times New Roman" w:hAnsi="Times New Roman" w:cs="Times New Roman"/>
        </w:rPr>
      </w:pPr>
      <w:del w:id="735" w:author="Shawn Lewenza" w:date="2025-06-06T12:21:00Z" w16du:dateUtc="2025-06-06T19:21:00Z">
        <w:r w:rsidRPr="0069598F" w:rsidDel="00CB2FDA">
          <w:rPr>
            <w:rFonts w:ascii="Times New Roman" w:hAnsi="Times New Roman" w:cs="Times New Roman"/>
          </w:rPr>
          <w:delText xml:space="preserve">    - The Challenge: </w:delText>
        </w:r>
      </w:del>
      <w:r w:rsidRPr="0069598F">
        <w:rPr>
          <w:rFonts w:ascii="Times New Roman" w:hAnsi="Times New Roman" w:cs="Times New Roman"/>
        </w:rPr>
        <w:t>The complex and variable nature of OSPW</w:t>
      </w:r>
      <w:ins w:id="736" w:author="Shawn Lewenza" w:date="2025-06-06T12:22:00Z" w16du:dateUtc="2025-06-06T19:22:00Z">
        <w:r w:rsidR="0081625A">
          <w:rPr>
            <w:rFonts w:ascii="Times New Roman" w:hAnsi="Times New Roman" w:cs="Times New Roman"/>
          </w:rPr>
          <w:t>, and experimental mesocosms</w:t>
        </w:r>
      </w:ins>
      <w:r w:rsidRPr="0069598F">
        <w:rPr>
          <w:rFonts w:ascii="Times New Roman" w:hAnsi="Times New Roman" w:cs="Times New Roman"/>
        </w:rPr>
        <w:t xml:space="preserve"> </w:t>
      </w:r>
      <w:del w:id="737" w:author="Shawn Lewenza" w:date="2025-06-06T12:21:00Z" w16du:dateUtc="2025-06-06T19:21:00Z">
        <w:r w:rsidRPr="0069598F" w:rsidDel="00CB2FDA">
          <w:rPr>
            <w:rFonts w:ascii="Times New Roman" w:hAnsi="Times New Roman" w:cs="Times New Roman"/>
          </w:rPr>
          <w:delText>including fluctuations in pH, salinity, temperature, and co-contaminant profile</w:delText>
        </w:r>
      </w:del>
      <w:ins w:id="738" w:author="Shawn Lewenza" w:date="2025-06-06T12:22:00Z" w16du:dateUtc="2025-06-06T19:22:00Z">
        <w:r w:rsidR="0081625A">
          <w:rPr>
            <w:rFonts w:ascii="Times New Roman" w:hAnsi="Times New Roman" w:cs="Times New Roman"/>
          </w:rPr>
          <w:t>could</w:t>
        </w:r>
      </w:ins>
      <w:del w:id="739" w:author="Shawn Lewenza" w:date="2025-06-06T12:21:00Z" w16du:dateUtc="2025-06-06T19:21:00Z">
        <w:r w:rsidRPr="0069598F" w:rsidDel="00CB2FDA">
          <w:rPr>
            <w:rFonts w:ascii="Times New Roman" w:hAnsi="Times New Roman" w:cs="Times New Roman"/>
          </w:rPr>
          <w:delText>s</w:delText>
        </w:r>
      </w:del>
      <w:del w:id="740" w:author="Shawn Lewenza" w:date="2025-06-06T12:22:00Z" w16du:dateUtc="2025-06-06T19:22:00Z">
        <w:r w:rsidRPr="0069598F" w:rsidDel="0081625A">
          <w:rPr>
            <w:rFonts w:ascii="Times New Roman" w:hAnsi="Times New Roman" w:cs="Times New Roman"/>
          </w:rPr>
          <w:delText xml:space="preserve"> could</w:delText>
        </w:r>
      </w:del>
      <w:r w:rsidRPr="0069598F">
        <w:rPr>
          <w:rFonts w:ascii="Times New Roman" w:hAnsi="Times New Roman" w:cs="Times New Roman"/>
        </w:rPr>
        <w:t xml:space="preserve"> impact </w:t>
      </w:r>
      <w:del w:id="741" w:author="Shawn Lewenza" w:date="2025-06-06T12:22:00Z" w16du:dateUtc="2025-06-06T19:22:00Z">
        <w:r w:rsidRPr="0069598F" w:rsidDel="0081625A">
          <w:rPr>
            <w:rFonts w:ascii="Times New Roman" w:hAnsi="Times New Roman" w:cs="Times New Roman"/>
          </w:rPr>
          <w:delText xml:space="preserve">biosensor </w:delText>
        </w:r>
      </w:del>
      <w:ins w:id="742" w:author="Shawn Lewenza" w:date="2025-06-06T12:22:00Z" w16du:dateUtc="2025-06-06T19:22:00Z">
        <w:r w:rsidR="0081625A">
          <w:rPr>
            <w:rFonts w:ascii="Times New Roman" w:hAnsi="Times New Roman" w:cs="Times New Roman"/>
          </w:rPr>
          <w:t xml:space="preserve">bioaugmentation efficiency. </w:t>
        </w:r>
        <w:r w:rsidR="003967ED">
          <w:rPr>
            <w:rFonts w:ascii="Times New Roman" w:hAnsi="Times New Roman" w:cs="Times New Roman"/>
          </w:rPr>
          <w:t>To</w:t>
        </w:r>
      </w:ins>
      <w:ins w:id="743" w:author="Shawn Lewenza" w:date="2025-06-06T12:23:00Z" w16du:dateUtc="2025-06-06T19:23:00Z">
        <w:r w:rsidR="003967ED">
          <w:rPr>
            <w:rFonts w:ascii="Times New Roman" w:hAnsi="Times New Roman" w:cs="Times New Roman"/>
          </w:rPr>
          <w:t xml:space="preserve"> mitigate this risk, we </w:t>
        </w:r>
        <w:r w:rsidR="003967ED">
          <w:rPr>
            <w:rFonts w:ascii="Times New Roman" w:hAnsi="Times New Roman" w:cs="Times New Roman"/>
          </w:rPr>
          <w:lastRenderedPageBreak/>
          <w:t>propose a rigorous, staged level of testing at the lab bench, moving to small mesocosms, and to large mesocosm systems.</w:t>
        </w:r>
      </w:ins>
      <w:ins w:id="744" w:author="Shawn Lewenza" w:date="2025-06-06T12:24:00Z" w16du:dateUtc="2025-06-06T19:24:00Z">
        <w:r w:rsidR="00C06532">
          <w:rPr>
            <w:rFonts w:ascii="Times New Roman" w:hAnsi="Times New Roman" w:cs="Times New Roman"/>
          </w:rPr>
          <w:t xml:space="preserve"> Multiple NA monitoring technologies are being e</w:t>
        </w:r>
      </w:ins>
      <w:ins w:id="745" w:author="Shawn Lewenza" w:date="2025-06-06T12:25:00Z" w16du:dateUtc="2025-06-06T19:25:00Z">
        <w:r w:rsidR="00C06532">
          <w:rPr>
            <w:rFonts w:ascii="Times New Roman" w:hAnsi="Times New Roman" w:cs="Times New Roman"/>
          </w:rPr>
          <w:t>mployed, with no reliance on any single method.</w:t>
        </w:r>
      </w:ins>
      <w:del w:id="746" w:author="Shawn Lewenza" w:date="2025-06-06T12:22:00Z" w16du:dateUtc="2025-06-06T19:22:00Z">
        <w:r w:rsidRPr="0069598F" w:rsidDel="0081625A">
          <w:rPr>
            <w:rFonts w:ascii="Times New Roman" w:hAnsi="Times New Roman" w:cs="Times New Roman"/>
          </w:rPr>
          <w:delText>accuracy, longevity (e.g., due to biofouling or drift), or the efficacy and stability of our NA degrading microbial consortia.</w:delText>
        </w:r>
      </w:del>
    </w:p>
    <w:p w14:paraId="7CC898F3" w14:textId="69658233" w:rsidR="001F744E" w:rsidRPr="0069598F" w:rsidDel="00D245D3" w:rsidRDefault="001F744E" w:rsidP="001F744E">
      <w:pPr>
        <w:rPr>
          <w:del w:id="747" w:author="Shawn Lewenza" w:date="2025-06-06T12:34:00Z" w16du:dateUtc="2025-06-06T19:34:00Z"/>
          <w:rFonts w:ascii="Times New Roman" w:hAnsi="Times New Roman" w:cs="Times New Roman"/>
        </w:rPr>
      </w:pPr>
      <w:del w:id="748" w:author="Shawn Lewenza" w:date="2025-06-06T12:34:00Z" w16du:dateUtc="2025-06-06T19:34:00Z">
        <w:r w:rsidRPr="0069598F" w:rsidDel="00D245D3">
          <w:rPr>
            <w:rFonts w:ascii="Times New Roman" w:hAnsi="Times New Roman" w:cs="Times New Roman"/>
          </w:rPr>
          <w:delText xml:space="preserve">   </w:delText>
        </w:r>
      </w:del>
    </w:p>
    <w:p w14:paraId="36A0ABC6" w14:textId="1FE15607" w:rsidR="001F744E" w:rsidRPr="0069598F" w:rsidDel="00D245D3" w:rsidRDefault="001F744E" w:rsidP="001F744E">
      <w:pPr>
        <w:rPr>
          <w:del w:id="749" w:author="Shawn Lewenza" w:date="2025-06-06T12:33:00Z" w16du:dateUtc="2025-06-06T19:33:00Z"/>
          <w:rFonts w:ascii="Times New Roman" w:hAnsi="Times New Roman" w:cs="Times New Roman"/>
        </w:rPr>
      </w:pPr>
      <w:del w:id="750" w:author="Shawn Lewenza" w:date="2025-06-06T12:33:00Z" w16du:dateUtc="2025-06-06T19:33:00Z">
        <w:r w:rsidRPr="0069598F" w:rsidDel="00D245D3">
          <w:rPr>
            <w:rFonts w:ascii="Times New Roman" w:hAnsi="Times New Roman" w:cs="Times New Roman"/>
          </w:rPr>
          <w:delText>2. Operational Risk: Field Deployment in the AOSR &amp; System Integration</w:delText>
        </w:r>
      </w:del>
    </w:p>
    <w:p w14:paraId="4CEA8A65" w14:textId="0C972DB6" w:rsidR="001F744E" w:rsidRPr="0069598F" w:rsidDel="00D245D3" w:rsidRDefault="001F744E" w:rsidP="001F744E">
      <w:pPr>
        <w:rPr>
          <w:del w:id="751" w:author="Shawn Lewenza" w:date="2025-06-06T12:33:00Z" w16du:dateUtc="2025-06-06T19:33:00Z"/>
          <w:rFonts w:ascii="Times New Roman" w:hAnsi="Times New Roman" w:cs="Times New Roman"/>
        </w:rPr>
      </w:pPr>
      <w:del w:id="752" w:author="Shawn Lewenza" w:date="2025-06-06T12:33:00Z" w16du:dateUtc="2025-06-06T19:33:00Z">
        <w:r w:rsidRPr="0069598F" w:rsidDel="00D245D3">
          <w:rPr>
            <w:rFonts w:ascii="Times New Roman" w:hAnsi="Times New Roman" w:cs="Times New Roman"/>
          </w:rPr>
          <w:delText xml:space="preserve">    - The Challenge: Deploying and operating novel technology within active industrial sites in the Athabasca Oil Sands Region (AOSR) presents logistical complexities, stringent Health, Safety, and Environment (HSE) requirements, and the need for seamless integration with host operator workflows.</w:delText>
        </w:r>
      </w:del>
    </w:p>
    <w:p w14:paraId="5CCC18C2" w14:textId="7A2FAB73" w:rsidR="001F744E" w:rsidRPr="0069598F" w:rsidDel="00D245D3" w:rsidRDefault="001F744E" w:rsidP="001F744E">
      <w:pPr>
        <w:rPr>
          <w:del w:id="753" w:author="Shawn Lewenza" w:date="2025-06-06T12:33:00Z" w16du:dateUtc="2025-06-06T19:33:00Z"/>
          <w:rFonts w:ascii="Times New Roman" w:hAnsi="Times New Roman" w:cs="Times New Roman"/>
        </w:rPr>
      </w:pPr>
      <w:del w:id="754" w:author="Shawn Lewenza" w:date="2025-06-06T12:33:00Z" w16du:dateUtc="2025-06-06T19:33:00Z">
        <w:r w:rsidRPr="0069598F" w:rsidDel="00D245D3">
          <w:rPr>
            <w:rFonts w:ascii="Times New Roman" w:hAnsi="Times New Roman" w:cs="Times New Roman"/>
          </w:rPr>
          <w:delText xml:space="preserve">    - Our Mitigation – Collaboration &amp; Phased Learning:</w:delText>
        </w:r>
      </w:del>
    </w:p>
    <w:p w14:paraId="1CDEC30A" w14:textId="29669C31" w:rsidR="001F744E" w:rsidRPr="0069598F" w:rsidDel="00D245D3" w:rsidRDefault="001F744E" w:rsidP="001F744E">
      <w:pPr>
        <w:rPr>
          <w:del w:id="755" w:author="Shawn Lewenza" w:date="2025-06-06T12:33:00Z" w16du:dateUtc="2025-06-06T19:33:00Z"/>
          <w:rFonts w:ascii="Times New Roman" w:hAnsi="Times New Roman" w:cs="Times New Roman"/>
        </w:rPr>
      </w:pPr>
      <w:del w:id="756" w:author="Shawn Lewenza" w:date="2025-06-06T12:33:00Z" w16du:dateUtc="2025-06-06T19:33:00Z">
        <w:r w:rsidRPr="0069598F" w:rsidDel="00D245D3">
          <w:rPr>
            <w:rFonts w:ascii="Times New Roman" w:hAnsi="Times New Roman" w:cs="Times New Roman"/>
          </w:rPr>
          <w:delText xml:space="preserve">        - Leveraging Mesocosm Learnings: Operational protocols, deployment techniques, and initial HSE considerations will be developed and refined during the more controlled mesocosm phase, minimizing surprises in the field.</w:delText>
        </w:r>
      </w:del>
    </w:p>
    <w:p w14:paraId="28ED1413" w14:textId="1621DDE7" w:rsidR="001F744E" w:rsidRPr="0069598F" w:rsidDel="00D245D3" w:rsidRDefault="001F744E" w:rsidP="001F744E">
      <w:pPr>
        <w:rPr>
          <w:del w:id="757" w:author="Shawn Lewenza" w:date="2025-06-06T12:33:00Z" w16du:dateUtc="2025-06-06T19:33:00Z"/>
          <w:rFonts w:ascii="Times New Roman" w:hAnsi="Times New Roman" w:cs="Times New Roman"/>
        </w:rPr>
      </w:pPr>
      <w:del w:id="758" w:author="Shawn Lewenza" w:date="2025-06-06T12:33:00Z" w16du:dateUtc="2025-06-06T19:33:00Z">
        <w:r w:rsidRPr="0069598F" w:rsidDel="00D245D3">
          <w:rPr>
            <w:rFonts w:ascii="Times New Roman" w:hAnsi="Times New Roman" w:cs="Times New Roman"/>
          </w:rPr>
          <w:delText xml:space="preserve">        - Close Collaboration with Host Partners: We will work hand-in-glove with experienced operational teams from our oil sands host partner(s). This includes joint development of site-specific deployment plans, integration with their existing HSE management systems and permit-to-work procedures, and leveraging their extensive site knowledge for logistical planning (e.g., access, utilities, waste disposal).</w:delText>
        </w:r>
      </w:del>
    </w:p>
    <w:p w14:paraId="2A27F4A5" w14:textId="3203B9BA" w:rsidR="001F744E" w:rsidRPr="0069598F" w:rsidDel="00D245D3" w:rsidRDefault="001F744E" w:rsidP="001F744E">
      <w:pPr>
        <w:rPr>
          <w:del w:id="759" w:author="Shawn Lewenza" w:date="2025-06-06T12:34:00Z" w16du:dateUtc="2025-06-06T19:34:00Z"/>
          <w:rFonts w:ascii="Times New Roman" w:hAnsi="Times New Roman" w:cs="Times New Roman"/>
        </w:rPr>
      </w:pPr>
      <w:del w:id="760" w:author="Shawn Lewenza" w:date="2025-06-06T12:34:00Z" w16du:dateUtc="2025-06-06T19:34:00Z">
        <w:r w:rsidRPr="0069598F" w:rsidDel="00D245D3">
          <w:rPr>
            <w:rFonts w:ascii="Times New Roman" w:hAnsi="Times New Roman" w:cs="Times New Roman"/>
          </w:rPr>
          <w:delText xml:space="preserve">        - Comprehensive HSE Planning: Detailed HSE plans, including specific protocols for handling and deploying microbial cultures (even native ones), will be developed and rigorously implemented, adhering to or exceeding industry best practices.</w:delText>
        </w:r>
      </w:del>
    </w:p>
    <w:p w14:paraId="59E12C51" w14:textId="0E861357" w:rsidR="001F744E" w:rsidRPr="0069598F" w:rsidDel="00D245D3" w:rsidRDefault="001F744E" w:rsidP="001F744E">
      <w:pPr>
        <w:rPr>
          <w:del w:id="761" w:author="Shawn Lewenza" w:date="2025-06-06T12:34:00Z" w16du:dateUtc="2025-06-06T19:34:00Z"/>
          <w:rFonts w:ascii="Times New Roman" w:hAnsi="Times New Roman" w:cs="Times New Roman"/>
        </w:rPr>
      </w:pPr>
      <w:del w:id="762" w:author="Shawn Lewenza" w:date="2025-06-06T12:34:00Z" w16du:dateUtc="2025-06-06T19:34:00Z">
        <w:r w:rsidRPr="0069598F" w:rsidDel="00D245D3">
          <w:rPr>
            <w:rFonts w:ascii="Times New Roman" w:hAnsi="Times New Roman" w:cs="Times New Roman"/>
          </w:rPr>
          <w:delText xml:space="preserve">        - Modular Design for Minimal Disruption: Our system components are designed for modularity, aiming for ease of installation and minimal interference with ongoing site operations.</w:delText>
        </w:r>
      </w:del>
    </w:p>
    <w:p w14:paraId="2E6DF91E"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4BFAB7A2" w14:textId="60A77E73" w:rsidR="001F744E" w:rsidRPr="0069598F" w:rsidRDefault="001F744E" w:rsidP="001F744E">
      <w:pPr>
        <w:rPr>
          <w:rFonts w:ascii="Times New Roman" w:hAnsi="Times New Roman" w:cs="Times New Roman"/>
        </w:rPr>
      </w:pPr>
      <w:del w:id="763" w:author="Shawn Lewenza" w:date="2025-06-06T12:34:00Z" w16du:dateUtc="2025-06-06T19:34:00Z">
        <w:r w:rsidRPr="0069598F" w:rsidDel="005D75B8">
          <w:rPr>
            <w:rFonts w:ascii="Times New Roman" w:hAnsi="Times New Roman" w:cs="Times New Roman"/>
          </w:rPr>
          <w:delText>3</w:delText>
        </w:r>
      </w:del>
      <w:ins w:id="764" w:author="Shawn Lewenza" w:date="2025-06-06T12:34:00Z" w16du:dateUtc="2025-06-06T19:34:00Z">
        <w:r w:rsidR="005D75B8">
          <w:rPr>
            <w:rFonts w:ascii="Times New Roman" w:hAnsi="Times New Roman" w:cs="Times New Roman"/>
          </w:rPr>
          <w:t>2</w:t>
        </w:r>
      </w:ins>
      <w:r w:rsidRPr="0069598F">
        <w:rPr>
          <w:rFonts w:ascii="Times New Roman" w:hAnsi="Times New Roman" w:cs="Times New Roman"/>
        </w:rPr>
        <w:t>. Scale-Up Risk: Translating Pilot Success to Commercial Viability</w:t>
      </w:r>
      <w:ins w:id="765" w:author="Shawn Lewenza" w:date="2025-06-06T12:34:00Z" w16du:dateUtc="2025-06-06T19:34:00Z">
        <w:r w:rsidR="005D75B8">
          <w:rPr>
            <w:rFonts w:ascii="Times New Roman" w:hAnsi="Times New Roman" w:cs="Times New Roman"/>
          </w:rPr>
          <w:t>.</w:t>
        </w:r>
        <w:r w:rsidR="0075109B">
          <w:rPr>
            <w:rFonts w:ascii="Times New Roman" w:hAnsi="Times New Roman" w:cs="Times New Roman"/>
          </w:rPr>
          <w:t xml:space="preserve"> We are designing f</w:t>
        </w:r>
      </w:ins>
      <w:ins w:id="766" w:author="Shawn Lewenza" w:date="2025-06-06T12:35:00Z" w16du:dateUtc="2025-06-06T19:35:00Z">
        <w:r w:rsidR="0075109B">
          <w:rPr>
            <w:rFonts w:ascii="Times New Roman" w:hAnsi="Times New Roman" w:cs="Times New Roman"/>
          </w:rPr>
          <w:t xml:space="preserve">or scalability from the start, </w:t>
        </w:r>
        <w:r w:rsidR="00FC7113">
          <w:rPr>
            <w:rFonts w:ascii="Times New Roman" w:hAnsi="Times New Roman" w:cs="Times New Roman"/>
          </w:rPr>
          <w:t>focussing on validating a ‘scalable treatment’ system for remediation and monitoring.</w:t>
        </w:r>
      </w:ins>
    </w:p>
    <w:p w14:paraId="6C63A37B" w14:textId="18D1D612" w:rsidR="001F744E" w:rsidRPr="0069598F" w:rsidDel="00FC7113" w:rsidRDefault="001F744E" w:rsidP="001F744E">
      <w:pPr>
        <w:rPr>
          <w:del w:id="767" w:author="Shawn Lewenza" w:date="2025-06-06T12:35:00Z" w16du:dateUtc="2025-06-06T19:35:00Z"/>
          <w:rFonts w:ascii="Times New Roman" w:hAnsi="Times New Roman" w:cs="Times New Roman"/>
        </w:rPr>
      </w:pPr>
      <w:del w:id="768" w:author="Shawn Lewenza" w:date="2025-06-06T12:35:00Z" w16du:dateUtc="2025-06-06T19:35:00Z">
        <w:r w:rsidRPr="0069598F" w:rsidDel="00FC7113">
          <w:rPr>
            <w:rFonts w:ascii="Times New Roman" w:hAnsi="Times New Roman" w:cs="Times New Roman"/>
          </w:rPr>
          <w:delText xml:space="preserve">    - The Challenge: Ensuring that positive results from the mesocosm and contained field pilot stages can be effectively and economically replicated at the significantly larger scales required for commercial tailings pond management.</w:delText>
        </w:r>
      </w:del>
    </w:p>
    <w:p w14:paraId="45839986" w14:textId="4ECCCDFB" w:rsidR="001F744E" w:rsidRPr="0069598F" w:rsidDel="00FC7113" w:rsidRDefault="001F744E" w:rsidP="001F744E">
      <w:pPr>
        <w:rPr>
          <w:del w:id="769" w:author="Shawn Lewenza" w:date="2025-06-06T12:35:00Z" w16du:dateUtc="2025-06-06T19:35:00Z"/>
          <w:rFonts w:ascii="Times New Roman" w:hAnsi="Times New Roman" w:cs="Times New Roman"/>
        </w:rPr>
      </w:pPr>
      <w:del w:id="770" w:author="Shawn Lewenza" w:date="2025-06-06T12:35:00Z" w16du:dateUtc="2025-06-06T19:35:00Z">
        <w:r w:rsidRPr="0069598F" w:rsidDel="00FC7113">
          <w:rPr>
            <w:rFonts w:ascii="Times New Roman" w:hAnsi="Times New Roman" w:cs="Times New Roman"/>
          </w:rPr>
          <w:delText xml:space="preserve">    - Our Mitigation – Designing for Scalability from Day One:</w:delText>
        </w:r>
      </w:del>
    </w:p>
    <w:p w14:paraId="64A57C79" w14:textId="002A1CBC" w:rsidR="001F744E" w:rsidRPr="0069598F" w:rsidDel="00FC7113" w:rsidRDefault="001F744E" w:rsidP="001F744E">
      <w:pPr>
        <w:rPr>
          <w:del w:id="771" w:author="Shawn Lewenza" w:date="2025-06-06T12:35:00Z" w16du:dateUtc="2025-06-06T19:35:00Z"/>
          <w:rFonts w:ascii="Times New Roman" w:hAnsi="Times New Roman" w:cs="Times New Roman"/>
        </w:rPr>
      </w:pPr>
      <w:del w:id="772" w:author="Shawn Lewenza" w:date="2025-06-06T12:35:00Z" w16du:dateUtc="2025-06-06T19:35:00Z">
        <w:r w:rsidRPr="0069598F" w:rsidDel="00FC7113">
          <w:rPr>
            <w:rFonts w:ascii="Times New Roman" w:hAnsi="Times New Roman" w:cs="Times New Roman"/>
          </w:rPr>
          <w:delText xml:space="preserve">        - Mesocosm-to-Pilot Correlation: The mesocosm design will incorporate parameters (e.g., hydraulic residence times, surface-to-volume ratios where relevant) that allow for meaningful correlation with field pilot performance, validating scale-up models early.</w:delText>
        </w:r>
      </w:del>
    </w:p>
    <w:p w14:paraId="3BA52325" w14:textId="24698D29" w:rsidR="001F744E" w:rsidRPr="0069598F" w:rsidDel="00FC7113" w:rsidRDefault="001F744E" w:rsidP="001F744E">
      <w:pPr>
        <w:rPr>
          <w:del w:id="773" w:author="Shawn Lewenza" w:date="2025-06-06T12:35:00Z" w16du:dateUtc="2025-06-06T19:35:00Z"/>
          <w:rFonts w:ascii="Times New Roman" w:hAnsi="Times New Roman" w:cs="Times New Roman"/>
        </w:rPr>
      </w:pPr>
      <w:del w:id="774" w:author="Shawn Lewenza" w:date="2025-06-06T12:35:00Z" w16du:dateUtc="2025-06-06T19:35:00Z">
        <w:r w:rsidRPr="0069598F" w:rsidDel="00FC7113">
          <w:rPr>
            <w:rFonts w:ascii="Times New Roman" w:hAnsi="Times New Roman" w:cs="Times New Roman"/>
          </w:rPr>
          <w:delText xml:space="preserve">        - Focus on Validating a "Scalable Modular Unit": The field pilot itself is conceptualized as demonstrating a standardized, replicable "treatment module" (for both monitoring and remediation). Success means validating the performance and operational parameters of this module.</w:delText>
        </w:r>
      </w:del>
    </w:p>
    <w:p w14:paraId="49421F94" w14:textId="6C00D898" w:rsidR="001F744E" w:rsidRPr="0069598F" w:rsidDel="00FC7113" w:rsidRDefault="001F744E" w:rsidP="001F744E">
      <w:pPr>
        <w:rPr>
          <w:del w:id="775" w:author="Shawn Lewenza" w:date="2025-06-06T12:35:00Z" w16du:dateUtc="2025-06-06T19:35:00Z"/>
          <w:rFonts w:ascii="Times New Roman" w:hAnsi="Times New Roman" w:cs="Times New Roman"/>
        </w:rPr>
      </w:pPr>
      <w:del w:id="776" w:author="Shawn Lewenza" w:date="2025-06-06T12:35:00Z" w16du:dateUtc="2025-06-06T19:35:00Z">
        <w:r w:rsidRPr="0069598F" w:rsidDel="00FC7113">
          <w:rPr>
            <w:rFonts w:ascii="Times New Roman" w:hAnsi="Times New Roman" w:cs="Times New Roman"/>
          </w:rPr>
          <w:delText xml:space="preserve">        - Linear Scalability Model: Commercial scale-up is envisioned through the deployment of multiple, validated modular units, allowing for predictable performance and cost scaling rather than relying on unproven extrapolations from a non-representative pilot. Continuous data analysis throughout the project will refine these scale-up models.</w:delText>
        </w:r>
      </w:del>
    </w:p>
    <w:p w14:paraId="08C24224" w14:textId="55C5DDA9" w:rsidR="001F744E" w:rsidRPr="0069598F" w:rsidDel="00FC7113" w:rsidRDefault="001F744E" w:rsidP="001F744E">
      <w:pPr>
        <w:rPr>
          <w:del w:id="777" w:author="Shawn Lewenza" w:date="2025-06-06T12:35:00Z" w16du:dateUtc="2025-06-06T19:35:00Z"/>
          <w:rFonts w:ascii="Times New Roman" w:hAnsi="Times New Roman" w:cs="Times New Roman"/>
        </w:rPr>
      </w:pPr>
      <w:del w:id="778" w:author="Shawn Lewenza" w:date="2025-06-06T12:35:00Z" w16du:dateUtc="2025-06-06T19:35:00Z">
        <w:r w:rsidRPr="0069598F" w:rsidDel="00FC7113">
          <w:rPr>
            <w:rFonts w:ascii="Times New Roman" w:hAnsi="Times New Roman" w:cs="Times New Roman"/>
          </w:rPr>
          <w:delText xml:space="preserve">        - Techno Economic Assessment: The project includes dedicated tasks to develop a robust techno economic model for full-scale deployment, based on validated pilot data.</w:delText>
        </w:r>
      </w:del>
    </w:p>
    <w:p w14:paraId="1F701C99" w14:textId="59214C52" w:rsidR="001F744E" w:rsidRPr="0069598F" w:rsidDel="00FC7113" w:rsidRDefault="001F744E" w:rsidP="001F744E">
      <w:pPr>
        <w:rPr>
          <w:del w:id="779" w:author="Shawn Lewenza" w:date="2025-06-06T12:36:00Z" w16du:dateUtc="2025-06-06T19:36:00Z"/>
          <w:rFonts w:ascii="Times New Roman" w:hAnsi="Times New Roman" w:cs="Times New Roman"/>
        </w:rPr>
      </w:pPr>
      <w:r w:rsidRPr="0069598F">
        <w:rPr>
          <w:rFonts w:ascii="Times New Roman" w:hAnsi="Times New Roman" w:cs="Times New Roman"/>
        </w:rPr>
        <w:t xml:space="preserve"> </w:t>
      </w:r>
      <w:ins w:id="780" w:author="Shawn Lewenza" w:date="2025-06-06T12:36:00Z" w16du:dateUtc="2025-06-06T19:36:00Z">
        <w:r w:rsidR="00FC7113">
          <w:rPr>
            <w:rFonts w:ascii="Times New Roman" w:hAnsi="Times New Roman" w:cs="Times New Roman"/>
          </w:rPr>
          <w:t>3</w:t>
        </w:r>
      </w:ins>
      <w:del w:id="781" w:author="Shawn Lewenza" w:date="2025-06-06T12:36:00Z" w16du:dateUtc="2025-06-06T19:36:00Z">
        <w:r w:rsidRPr="0069598F" w:rsidDel="00FC7113">
          <w:rPr>
            <w:rFonts w:ascii="Times New Roman" w:hAnsi="Times New Roman" w:cs="Times New Roman"/>
          </w:rPr>
          <w:delText xml:space="preserve">       </w:delText>
        </w:r>
      </w:del>
    </w:p>
    <w:p w14:paraId="2B05D1EE" w14:textId="6262DA88" w:rsidR="001F744E" w:rsidRPr="0069598F" w:rsidDel="00A132B3" w:rsidRDefault="001F744E" w:rsidP="001F744E">
      <w:pPr>
        <w:rPr>
          <w:del w:id="782" w:author="Shawn Lewenza" w:date="2025-06-06T12:36:00Z" w16du:dateUtc="2025-06-06T19:36:00Z"/>
          <w:rFonts w:ascii="Times New Roman" w:hAnsi="Times New Roman" w:cs="Times New Roman"/>
        </w:rPr>
      </w:pPr>
      <w:del w:id="783" w:author="Shawn Lewenza" w:date="2025-06-06T12:36:00Z" w16du:dateUtc="2025-06-06T19:36:00Z">
        <w:r w:rsidRPr="0069598F" w:rsidDel="00FC7113">
          <w:rPr>
            <w:rFonts w:ascii="Times New Roman" w:hAnsi="Times New Roman" w:cs="Times New Roman"/>
          </w:rPr>
          <w:delText>4</w:delText>
        </w:r>
      </w:del>
      <w:r w:rsidRPr="0069598F">
        <w:rPr>
          <w:rFonts w:ascii="Times New Roman" w:hAnsi="Times New Roman" w:cs="Times New Roman"/>
        </w:rPr>
        <w:t>. Regulatory &amp; Stakeholder Acceptance Risk</w:t>
      </w:r>
      <w:ins w:id="784" w:author="Shawn Lewenza" w:date="2025-06-06T12:36:00Z" w16du:dateUtc="2025-06-06T19:36:00Z">
        <w:r w:rsidR="00A132B3">
          <w:rPr>
            <w:rFonts w:ascii="Times New Roman" w:hAnsi="Times New Roman" w:cs="Times New Roman"/>
          </w:rPr>
          <w:t>.</w:t>
        </w:r>
      </w:ins>
      <w:del w:id="785" w:author="Shawn Lewenza" w:date="2025-06-06T12:36:00Z" w16du:dateUtc="2025-06-06T19:36:00Z">
        <w:r w:rsidRPr="0069598F" w:rsidDel="00A132B3">
          <w:rPr>
            <w:rFonts w:ascii="Times New Roman" w:hAnsi="Times New Roman" w:cs="Times New Roman"/>
          </w:rPr>
          <w:delText>:</w:delText>
        </w:r>
      </w:del>
      <w:ins w:id="786" w:author="Shawn Lewenza" w:date="2025-06-06T12:36:00Z" w16du:dateUtc="2025-06-06T19:36:00Z">
        <w:r w:rsidR="00A132B3">
          <w:rPr>
            <w:rFonts w:ascii="Times New Roman" w:hAnsi="Times New Roman" w:cs="Times New Roman"/>
          </w:rPr>
          <w:t xml:space="preserve"> </w:t>
        </w:r>
      </w:ins>
    </w:p>
    <w:p w14:paraId="195361B8" w14:textId="08C395A9" w:rsidR="001F744E" w:rsidRPr="0069598F" w:rsidRDefault="001F744E" w:rsidP="001F744E">
      <w:pPr>
        <w:rPr>
          <w:rFonts w:ascii="Times New Roman" w:hAnsi="Times New Roman" w:cs="Times New Roman"/>
        </w:rPr>
      </w:pPr>
      <w:del w:id="787" w:author="Shawn Lewenza" w:date="2025-06-06T12:36:00Z" w16du:dateUtc="2025-06-06T19:36:00Z">
        <w:r w:rsidRPr="0069598F" w:rsidDel="00A132B3">
          <w:rPr>
            <w:rFonts w:ascii="Times New Roman" w:hAnsi="Times New Roman" w:cs="Times New Roman"/>
          </w:rPr>
          <w:delText xml:space="preserve">    - The Challenge: </w:delText>
        </w:r>
      </w:del>
      <w:r w:rsidRPr="0069598F">
        <w:rPr>
          <w:rFonts w:ascii="Times New Roman" w:hAnsi="Times New Roman" w:cs="Times New Roman"/>
        </w:rPr>
        <w:t>Gaining acceptance from the Alberta Energy Regulator (AER) for novel monitoring data (from biosensors) and bioremediation approaches</w:t>
      </w:r>
      <w:ins w:id="788" w:author="Shawn Lewenza" w:date="2025-06-06T12:36:00Z" w16du:dateUtc="2025-06-06T19:36:00Z">
        <w:r w:rsidR="00A132B3">
          <w:rPr>
            <w:rFonts w:ascii="Times New Roman" w:hAnsi="Times New Roman" w:cs="Times New Roman"/>
          </w:rPr>
          <w:t xml:space="preserve"> may face challenges for implementation.</w:t>
        </w:r>
        <w:r w:rsidR="00A41A0F">
          <w:rPr>
            <w:rFonts w:ascii="Times New Roman" w:hAnsi="Times New Roman" w:cs="Times New Roman"/>
          </w:rPr>
          <w:t xml:space="preserve"> We will proactively engage with </w:t>
        </w:r>
      </w:ins>
      <w:ins w:id="789" w:author="Shawn Lewenza" w:date="2025-06-06T12:37:00Z" w16du:dateUtc="2025-06-06T19:37:00Z">
        <w:r w:rsidR="00A41A0F">
          <w:rPr>
            <w:rFonts w:ascii="Times New Roman" w:hAnsi="Times New Roman" w:cs="Times New Roman"/>
          </w:rPr>
          <w:t>the AER, local and Indigenous community stakeholders with transparency to build public support.</w:t>
        </w:r>
      </w:ins>
      <w:del w:id="790" w:author="Shawn Lewenza" w:date="2025-06-06T12:37:00Z" w16du:dateUtc="2025-06-06T19:37:00Z">
        <w:r w:rsidRPr="0069598F" w:rsidDel="00A41A0F">
          <w:rPr>
            <w:rFonts w:ascii="Times New Roman" w:hAnsi="Times New Roman" w:cs="Times New Roman"/>
          </w:rPr>
          <w:delText>, as well as ensuring transparency and building trust with Indigenous and local community stakeholders.</w:delText>
        </w:r>
      </w:del>
    </w:p>
    <w:p w14:paraId="2ED8838C" w14:textId="4D424705" w:rsidR="001F744E" w:rsidRPr="0069598F" w:rsidDel="00A41A0F" w:rsidRDefault="001F744E" w:rsidP="001F744E">
      <w:pPr>
        <w:rPr>
          <w:del w:id="791" w:author="Shawn Lewenza" w:date="2025-06-06T12:38:00Z" w16du:dateUtc="2025-06-06T19:38:00Z"/>
          <w:rFonts w:ascii="Times New Roman" w:hAnsi="Times New Roman" w:cs="Times New Roman"/>
        </w:rPr>
      </w:pPr>
      <w:del w:id="792" w:author="Shawn Lewenza" w:date="2025-06-06T12:38:00Z" w16du:dateUtc="2025-06-06T19:38:00Z">
        <w:r w:rsidRPr="0069598F" w:rsidDel="00A41A0F">
          <w:rPr>
            <w:rFonts w:ascii="Times New Roman" w:hAnsi="Times New Roman" w:cs="Times New Roman"/>
          </w:rPr>
          <w:delText xml:space="preserve">    - Our Mitigation – Proactive &amp; Transparent Engagement:</w:delText>
        </w:r>
      </w:del>
    </w:p>
    <w:p w14:paraId="433B5213" w14:textId="06E7B430" w:rsidR="001F744E" w:rsidRPr="0069598F" w:rsidDel="00A41A0F" w:rsidRDefault="001F744E" w:rsidP="001F744E">
      <w:pPr>
        <w:rPr>
          <w:del w:id="793" w:author="Shawn Lewenza" w:date="2025-06-06T12:38:00Z" w16du:dateUtc="2025-06-06T19:38:00Z"/>
          <w:rFonts w:ascii="Times New Roman" w:hAnsi="Times New Roman" w:cs="Times New Roman"/>
        </w:rPr>
      </w:pPr>
      <w:del w:id="794" w:author="Shawn Lewenza" w:date="2025-06-06T12:38:00Z" w16du:dateUtc="2025-06-06T19:38:00Z">
        <w:r w:rsidRPr="0069598F" w:rsidDel="00A41A0F">
          <w:rPr>
            <w:rFonts w:ascii="Times New Roman" w:hAnsi="Times New Roman" w:cs="Times New Roman"/>
          </w:rPr>
          <w:delText xml:space="preserve">        - Early and Ongoing AER Dialogue: We will proactively engage with the AER through their established innovation pathways, sharing our technology concept, validation plans, and seeking guidance on data requirements for future regulatory consideration.</w:delText>
        </w:r>
      </w:del>
    </w:p>
    <w:p w14:paraId="55C86FED" w14:textId="2AFB79BB" w:rsidR="001F744E" w:rsidRPr="0069598F" w:rsidDel="00A41A0F" w:rsidRDefault="001F744E" w:rsidP="001F744E">
      <w:pPr>
        <w:rPr>
          <w:del w:id="795" w:author="Shawn Lewenza" w:date="2025-06-06T12:38:00Z" w16du:dateUtc="2025-06-06T19:38:00Z"/>
          <w:rFonts w:ascii="Times New Roman" w:hAnsi="Times New Roman" w:cs="Times New Roman"/>
        </w:rPr>
      </w:pPr>
      <w:del w:id="796" w:author="Shawn Lewenza" w:date="2025-06-06T12:38:00Z" w16du:dateUtc="2025-06-06T19:38:00Z">
        <w:r w:rsidRPr="0069598F" w:rsidDel="00A41A0F">
          <w:rPr>
            <w:rFonts w:ascii="Times New Roman" w:hAnsi="Times New Roman" w:cs="Times New Roman"/>
          </w:rPr>
          <w:delText xml:space="preserve">        - Robust, Benchmarkable Data Generation: The project is specifically designed to generate high quality, quantitative data directly comparable to AER accepted standard methods (e.g., for NA analysis). This includes side-by-side testing where appropriate.</w:delText>
        </w:r>
      </w:del>
    </w:p>
    <w:p w14:paraId="057ACCD0" w14:textId="0C79BB42" w:rsidR="001F744E" w:rsidRPr="0069598F" w:rsidDel="00A41A0F" w:rsidRDefault="001F744E" w:rsidP="001F744E">
      <w:pPr>
        <w:rPr>
          <w:del w:id="797" w:author="Shawn Lewenza" w:date="2025-06-06T12:38:00Z" w16du:dateUtc="2025-06-06T19:38:00Z"/>
          <w:rFonts w:ascii="Times New Roman" w:hAnsi="Times New Roman" w:cs="Times New Roman"/>
        </w:rPr>
      </w:pPr>
      <w:del w:id="798" w:author="Shawn Lewenza" w:date="2025-06-06T12:38:00Z" w16du:dateUtc="2025-06-06T19:38:00Z">
        <w:r w:rsidRPr="0069598F" w:rsidDel="00A41A0F">
          <w:rPr>
            <w:rFonts w:ascii="Times New Roman" w:hAnsi="Times New Roman" w:cs="Times New Roman"/>
          </w:rPr>
          <w:delText xml:space="preserve">        - Comprehensive Stakeholder Engagement Plan: We are committed to early and sustained engagement with Indigenous Rights-holders and local communities. This includes transparent sharing of project plans, potential impacts (positive and mitigable negatives), and performance </w:delText>
        </w:r>
      </w:del>
      <w:r w:rsidRPr="0069598F">
        <w:rPr>
          <w:rFonts w:ascii="Times New Roman" w:hAnsi="Times New Roman" w:cs="Times New Roman"/>
        </w:rPr>
        <w:t>data (e.g., via our data platform), and actively seeking input to ensure our project aligns with community values and concerns.</w:t>
      </w:r>
    </w:p>
    <w:p w14:paraId="531008C0" w14:textId="77777777" w:rsidR="001F744E" w:rsidRPr="0069598F" w:rsidRDefault="001F744E" w:rsidP="001F744E">
      <w:pPr>
        <w:rPr>
          <w:rFonts w:ascii="Times New Roman" w:hAnsi="Times New Roman" w:cs="Times New Roman"/>
        </w:rPr>
      </w:pPr>
      <w:del w:id="799" w:author="Shawn Lewenza" w:date="2025-06-06T12:38:00Z" w16du:dateUtc="2025-06-06T19:38:00Z">
        <w:r w:rsidRPr="0069598F" w:rsidDel="00A41A0F">
          <w:rPr>
            <w:rFonts w:ascii="Times New Roman" w:hAnsi="Times New Roman" w:cs="Times New Roman"/>
          </w:rPr>
          <w:delText xml:space="preserve">   </w:delText>
        </w:r>
      </w:del>
      <w:r w:rsidRPr="0069598F">
        <w:rPr>
          <w:rFonts w:ascii="Times New Roman" w:hAnsi="Times New Roman" w:cs="Times New Roman"/>
        </w:rPr>
        <w:t xml:space="preserve">     </w:t>
      </w:r>
    </w:p>
    <w:p w14:paraId="292C88A4" w14:textId="2176A8D4" w:rsidR="001F744E" w:rsidRPr="0069598F" w:rsidDel="00A73FE3" w:rsidRDefault="001F744E" w:rsidP="001F744E">
      <w:pPr>
        <w:rPr>
          <w:del w:id="800" w:author="Shawn Lewenza" w:date="2025-06-06T12:38:00Z" w16du:dateUtc="2025-06-06T19:38:00Z"/>
          <w:rFonts w:ascii="Times New Roman" w:hAnsi="Times New Roman" w:cs="Times New Roman"/>
        </w:rPr>
      </w:pPr>
      <w:del w:id="801" w:author="Shawn Lewenza" w:date="2025-06-06T12:38:00Z" w16du:dateUtc="2025-06-06T19:38:00Z">
        <w:r w:rsidRPr="0069598F" w:rsidDel="00A41A0F">
          <w:rPr>
            <w:rFonts w:ascii="Times New Roman" w:hAnsi="Times New Roman" w:cs="Times New Roman"/>
          </w:rPr>
          <w:delText>5</w:delText>
        </w:r>
      </w:del>
      <w:ins w:id="802" w:author="Shawn Lewenza" w:date="2025-06-06T12:38:00Z" w16du:dateUtc="2025-06-06T19:38:00Z">
        <w:r w:rsidR="00A41A0F">
          <w:rPr>
            <w:rFonts w:ascii="Times New Roman" w:hAnsi="Times New Roman" w:cs="Times New Roman"/>
          </w:rPr>
          <w:t>4</w:t>
        </w:r>
      </w:ins>
      <w:r w:rsidRPr="0069598F">
        <w:rPr>
          <w:rFonts w:ascii="Times New Roman" w:hAnsi="Times New Roman" w:cs="Times New Roman"/>
        </w:rPr>
        <w:t>. Co-Funding</w:t>
      </w:r>
      <w:ins w:id="803" w:author="Shawn Lewenza" w:date="2025-06-06T12:38:00Z" w16du:dateUtc="2025-06-06T19:38:00Z">
        <w:r w:rsidR="00A73FE3">
          <w:rPr>
            <w:rFonts w:ascii="Times New Roman" w:hAnsi="Times New Roman" w:cs="Times New Roman"/>
          </w:rPr>
          <w:t xml:space="preserve">. It will be necessary to match </w:t>
        </w:r>
      </w:ins>
      <w:r w:rsidRPr="0069598F">
        <w:rPr>
          <w:rFonts w:ascii="Times New Roman" w:hAnsi="Times New Roman" w:cs="Times New Roman"/>
        </w:rPr>
        <w:t xml:space="preserve"> </w:t>
      </w:r>
      <w:del w:id="804" w:author="Shawn Lewenza" w:date="2025-06-06T12:38:00Z" w16du:dateUtc="2025-06-06T19:38:00Z">
        <w:r w:rsidRPr="0069598F" w:rsidDel="00A73FE3">
          <w:rPr>
            <w:rFonts w:ascii="Times New Roman" w:hAnsi="Times New Roman" w:cs="Times New Roman"/>
          </w:rPr>
          <w:delText>&amp; Project Continuity Risk:</w:delText>
        </w:r>
      </w:del>
    </w:p>
    <w:p w14:paraId="2C82BBB8" w14:textId="45F3C110" w:rsidR="001F744E" w:rsidRPr="0069598F" w:rsidDel="008C1079" w:rsidRDefault="001F744E" w:rsidP="001F744E">
      <w:pPr>
        <w:rPr>
          <w:del w:id="805" w:author="Shawn Lewenza" w:date="2025-06-06T12:39:00Z" w16du:dateUtc="2025-06-06T19:39:00Z"/>
          <w:rFonts w:ascii="Times New Roman" w:hAnsi="Times New Roman" w:cs="Times New Roman"/>
        </w:rPr>
      </w:pPr>
      <w:del w:id="806" w:author="Shawn Lewenza" w:date="2025-06-06T12:38:00Z" w16du:dateUtc="2025-06-06T19:38:00Z">
        <w:r w:rsidRPr="0069598F" w:rsidDel="00A73FE3">
          <w:rPr>
            <w:rFonts w:ascii="Times New Roman" w:hAnsi="Times New Roman" w:cs="Times New Roman"/>
          </w:rPr>
          <w:delText xml:space="preserve">    - The Challenge: Securing the necessary matching </w:delText>
        </w:r>
      </w:del>
      <w:r w:rsidRPr="0069598F">
        <w:rPr>
          <w:rFonts w:ascii="Times New Roman" w:hAnsi="Times New Roman" w:cs="Times New Roman"/>
        </w:rPr>
        <w:t>financial contributions from grants and industry partners to fully execute the project scope.</w:t>
      </w:r>
      <w:ins w:id="807" w:author="Shawn Lewenza" w:date="2025-06-06T12:38:00Z" w16du:dateUtc="2025-06-06T19:38:00Z">
        <w:r w:rsidR="00A73FE3">
          <w:rPr>
            <w:rFonts w:ascii="Times New Roman" w:hAnsi="Times New Roman" w:cs="Times New Roman"/>
          </w:rPr>
          <w:t xml:space="preserve"> Our stron</w:t>
        </w:r>
      </w:ins>
      <w:ins w:id="808" w:author="Shawn Lewenza" w:date="2025-06-06T12:39:00Z" w16du:dateUtc="2025-06-06T19:39:00Z">
        <w:r w:rsidR="00A73FE3">
          <w:rPr>
            <w:rFonts w:ascii="Times New Roman" w:hAnsi="Times New Roman" w:cs="Times New Roman"/>
          </w:rPr>
          <w:t xml:space="preserve">g value proposition is a solution that addresses </w:t>
        </w:r>
      </w:ins>
    </w:p>
    <w:p w14:paraId="2E6847E7" w14:textId="60471122" w:rsidR="001F744E" w:rsidRPr="0069598F" w:rsidDel="008C1079" w:rsidRDefault="001F744E" w:rsidP="001F744E">
      <w:pPr>
        <w:rPr>
          <w:del w:id="809" w:author="Shawn Lewenza" w:date="2025-06-06T12:39:00Z" w16du:dateUtc="2025-06-06T19:39:00Z"/>
          <w:rFonts w:ascii="Times New Roman" w:hAnsi="Times New Roman" w:cs="Times New Roman"/>
        </w:rPr>
      </w:pPr>
      <w:del w:id="810" w:author="Shawn Lewenza" w:date="2025-06-06T12:39:00Z" w16du:dateUtc="2025-06-06T19:39:00Z">
        <w:r w:rsidRPr="0069598F" w:rsidDel="008C1079">
          <w:rPr>
            <w:rFonts w:ascii="Times New Roman" w:hAnsi="Times New Roman" w:cs="Times New Roman"/>
          </w:rPr>
          <w:delText xml:space="preserve">    - Our Mitigation – Diversified Funding Strategy &amp; Clear Value Proposition:</w:delText>
        </w:r>
      </w:del>
    </w:p>
    <w:p w14:paraId="719B3C63" w14:textId="21692B08" w:rsidR="001F744E" w:rsidRPr="0069598F" w:rsidRDefault="001F744E" w:rsidP="001F744E">
      <w:pPr>
        <w:rPr>
          <w:rFonts w:ascii="Times New Roman" w:hAnsi="Times New Roman" w:cs="Times New Roman"/>
        </w:rPr>
      </w:pPr>
      <w:del w:id="811" w:author="Shawn Lewenza" w:date="2025-06-06T12:39:00Z" w16du:dateUtc="2025-06-06T19:39:00Z">
        <w:r w:rsidRPr="0069598F" w:rsidDel="008C1079">
          <w:rPr>
            <w:rFonts w:ascii="Times New Roman" w:hAnsi="Times New Roman" w:cs="Times New Roman"/>
          </w:rPr>
          <w:delText xml:space="preserve">        - Strong Value Proposition: Our solution addresses </w:delText>
        </w:r>
      </w:del>
      <w:r w:rsidRPr="0069598F">
        <w:rPr>
          <w:rFonts w:ascii="Times New Roman" w:hAnsi="Times New Roman" w:cs="Times New Roman"/>
        </w:rPr>
        <w:t>a critical, high-cost pain point for industry, offering significant potential environmental and economic benefits, which forms a compelling case for partner investment.</w:t>
      </w:r>
    </w:p>
    <w:p w14:paraId="6B688924" w14:textId="312D3B8C" w:rsidR="001F744E" w:rsidRPr="0069598F" w:rsidDel="008C1079" w:rsidRDefault="001F744E" w:rsidP="001F744E">
      <w:pPr>
        <w:rPr>
          <w:del w:id="812" w:author="Shawn Lewenza" w:date="2025-06-06T12:39:00Z" w16du:dateUtc="2025-06-06T19:39:00Z"/>
          <w:rFonts w:ascii="Times New Roman" w:hAnsi="Times New Roman" w:cs="Times New Roman"/>
        </w:rPr>
      </w:pPr>
      <w:del w:id="813" w:author="Shawn Lewenza" w:date="2025-06-06T12:39:00Z" w16du:dateUtc="2025-06-06T19:39:00Z">
        <w:r w:rsidRPr="0069598F" w:rsidDel="008C1079">
          <w:rPr>
            <w:rFonts w:ascii="Times New Roman" w:hAnsi="Times New Roman" w:cs="Times New Roman"/>
          </w:rPr>
          <w:delText xml:space="preserve">        - Multiple Funding Avenues: We are actively pursuing multiple non-dilutive grant opportunities (e.g., Alberta Innovates, NRC IRAP) in parallel with industry partner discussions.</w:delText>
        </w:r>
      </w:del>
    </w:p>
    <w:p w14:paraId="24620891" w14:textId="0163A28F" w:rsidR="001F744E" w:rsidRPr="0069598F" w:rsidDel="008C1079" w:rsidRDefault="001F744E" w:rsidP="001F744E">
      <w:pPr>
        <w:rPr>
          <w:del w:id="814" w:author="Shawn Lewenza" w:date="2025-06-06T12:39:00Z" w16du:dateUtc="2025-06-06T19:39:00Z"/>
          <w:rFonts w:ascii="Times New Roman" w:hAnsi="Times New Roman" w:cs="Times New Roman"/>
        </w:rPr>
      </w:pPr>
      <w:del w:id="815" w:author="Shawn Lewenza" w:date="2025-06-06T12:39:00Z" w16du:dateUtc="2025-06-06T19:39:00Z">
        <w:r w:rsidRPr="0069598F" w:rsidDel="008C1079">
          <w:rPr>
            <w:rFonts w:ascii="Times New Roman" w:hAnsi="Times New Roman" w:cs="Times New Roman"/>
          </w:rPr>
          <w:delText xml:space="preserve">        - Phased Project Plan &amp; Financial Prudence: Our staged (mesocosm-to-field) approach allows for some flexibility. Key learnings from earlier, less capital intensive phases can further strengthen the investment case for later stages. ERA's commitment is pivotal in catalyzing these other contributions.</w:delText>
        </w:r>
      </w:del>
    </w:p>
    <w:p w14:paraId="5FEF5819" w14:textId="26D63B34" w:rsidR="001F744E" w:rsidRPr="0069598F" w:rsidDel="008C1079" w:rsidRDefault="001F744E" w:rsidP="001F744E">
      <w:pPr>
        <w:rPr>
          <w:del w:id="816" w:author="Shawn Lewenza" w:date="2025-06-06T12:39:00Z" w16du:dateUtc="2025-06-06T19:39:00Z"/>
          <w:rFonts w:ascii="Times New Roman" w:hAnsi="Times New Roman" w:cs="Times New Roman"/>
        </w:rPr>
      </w:pPr>
    </w:p>
    <w:p w14:paraId="7C13A479" w14:textId="2C625A06" w:rsidR="001F744E" w:rsidRPr="0069598F" w:rsidDel="008C1079" w:rsidRDefault="001F744E" w:rsidP="001F744E">
      <w:pPr>
        <w:rPr>
          <w:del w:id="817" w:author="Shawn Lewenza" w:date="2025-06-06T12:39:00Z" w16du:dateUtc="2025-06-06T19:39:00Z"/>
          <w:rFonts w:ascii="Times New Roman" w:hAnsi="Times New Roman" w:cs="Times New Roman"/>
        </w:rPr>
      </w:pPr>
      <w:del w:id="818" w:author="Shawn Lewenza" w:date="2025-06-06T12:39:00Z" w16du:dateUtc="2025-06-06T19:39:00Z">
        <w:r w:rsidRPr="0069598F" w:rsidDel="008C1079">
          <w:rPr>
            <w:rFonts w:ascii="Times New Roman" w:hAnsi="Times New Roman" w:cs="Times New Roman"/>
          </w:rPr>
          <w:delText>By implementing this comprehensive risk management strategy, centered on our iterative and staged validation approach, Luminous BioSolutions is confident in its ability to successfully execute this project, overcome potential challenges, and deliver a field-proven, scalable, and impactful solution for Naphthenic Acid management in Alberta's oil sands. This makes our project not just an innovative endeavor, but a "no-brainer" investment in a cleaner, more sustainable future for a vital Alberta industry.</w:delText>
        </w:r>
      </w:del>
    </w:p>
    <w:p w14:paraId="1899BDA8" w14:textId="77777777" w:rsidR="001F744E" w:rsidRPr="0069598F" w:rsidRDefault="001F744E" w:rsidP="001F744E">
      <w:pPr>
        <w:rPr>
          <w:rFonts w:ascii="Times New Roman" w:hAnsi="Times New Roman" w:cs="Times New Roman"/>
        </w:rPr>
      </w:pPr>
    </w:p>
    <w:p w14:paraId="5D0D87B5" w14:textId="3283246A" w:rsidR="001F744E" w:rsidRPr="0069598F" w:rsidRDefault="001F744E" w:rsidP="001F744E">
      <w:pPr>
        <w:rPr>
          <w:rFonts w:ascii="Times New Roman" w:hAnsi="Times New Roman" w:cs="Times New Roman"/>
        </w:rPr>
      </w:pPr>
      <w:r w:rsidRPr="008C1079">
        <w:rPr>
          <w:rFonts w:ascii="Times New Roman" w:hAnsi="Times New Roman" w:cs="Times New Roman"/>
          <w:highlight w:val="magenta"/>
          <w:rPrChange w:id="819" w:author="Shawn Lewenza" w:date="2025-06-06T12:39:00Z" w16du:dateUtc="2025-06-06T19:39:00Z">
            <w:rPr>
              <w:rFonts w:ascii="Times New Roman" w:hAnsi="Times New Roman" w:cs="Times New Roman"/>
            </w:rPr>
          </w:rPrChange>
        </w:rPr>
        <w:t xml:space="preserve">Why ERA Funding is </w:t>
      </w:r>
      <w:commentRangeStart w:id="820"/>
      <w:r w:rsidRPr="008C1079">
        <w:rPr>
          <w:rFonts w:ascii="Times New Roman" w:hAnsi="Times New Roman" w:cs="Times New Roman"/>
          <w:highlight w:val="magenta"/>
          <w:rPrChange w:id="821" w:author="Shawn Lewenza" w:date="2025-06-06T12:39:00Z" w16du:dateUtc="2025-06-06T19:39:00Z">
            <w:rPr>
              <w:rFonts w:ascii="Times New Roman" w:hAnsi="Times New Roman" w:cs="Times New Roman"/>
            </w:rPr>
          </w:rPrChange>
        </w:rPr>
        <w:t>Requested</w:t>
      </w:r>
      <w:commentRangeEnd w:id="820"/>
      <w:r w:rsidR="00475CBE">
        <w:rPr>
          <w:rStyle w:val="CommentReference"/>
        </w:rPr>
        <w:commentReference w:id="820"/>
      </w:r>
      <w:r w:rsidRPr="008C1079">
        <w:rPr>
          <w:rFonts w:ascii="Times New Roman" w:hAnsi="Times New Roman" w:cs="Times New Roman"/>
          <w:highlight w:val="magenta"/>
          <w:rPrChange w:id="822" w:author="Shawn Lewenza" w:date="2025-06-06T12:39:00Z" w16du:dateUtc="2025-06-06T19:39:00Z">
            <w:rPr>
              <w:rFonts w:ascii="Times New Roman" w:hAnsi="Times New Roman" w:cs="Times New Roman"/>
            </w:rPr>
          </w:rPrChange>
        </w:rPr>
        <w:t>:</w:t>
      </w:r>
      <w:r w:rsidRPr="0069598F">
        <w:rPr>
          <w:rFonts w:ascii="Times New Roman" w:hAnsi="Times New Roman" w:cs="Times New Roman"/>
        </w:rPr>
        <w:t> </w:t>
      </w:r>
    </w:p>
    <w:p w14:paraId="6B1C1500" w14:textId="77777777" w:rsidR="001F744E" w:rsidRPr="0069598F" w:rsidRDefault="001F744E" w:rsidP="001F744E">
      <w:pPr>
        <w:rPr>
          <w:rFonts w:ascii="Times New Roman" w:hAnsi="Times New Roman" w:cs="Times New Roman"/>
        </w:rPr>
      </w:pPr>
    </w:p>
    <w:p w14:paraId="2F5E9092" w14:textId="77777777" w:rsidR="001F744E" w:rsidRPr="00194546" w:rsidRDefault="001F744E" w:rsidP="001F744E">
      <w:pPr>
        <w:rPr>
          <w:rFonts w:ascii="Times New Roman" w:hAnsi="Times New Roman" w:cs="Times New Roman"/>
          <w:highlight w:val="yellow"/>
          <w:rPrChange w:id="823"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24" w:author="Shawn Lewenza" w:date="2025-06-06T12:49:00Z" w16du:dateUtc="2025-06-06T19:49:00Z">
            <w:rPr>
              <w:rFonts w:ascii="Times New Roman" w:hAnsi="Times New Roman" w:cs="Times New Roman"/>
            </w:rPr>
          </w:rPrChange>
        </w:rPr>
        <w:t>Luminous BioSolutions is at a critical juncture: we have scientifically grounded, lab-proven components for a transformative biological solution to Naphthenic Acid (NA) management. However, the journey from promising research to a field-deployed, commercially viable system for the complex oil sands environment presents significant technical, operational, and financial hurdles that ERA funding is uniquely positioned to help us overcome.</w:t>
      </w:r>
    </w:p>
    <w:p w14:paraId="59DCF659" w14:textId="77777777" w:rsidR="001F744E" w:rsidRPr="00194546" w:rsidRDefault="001F744E" w:rsidP="001F744E">
      <w:pPr>
        <w:rPr>
          <w:rFonts w:ascii="Times New Roman" w:hAnsi="Times New Roman" w:cs="Times New Roman"/>
          <w:highlight w:val="yellow"/>
          <w:rPrChange w:id="825" w:author="Shawn Lewenza" w:date="2025-06-06T12:49:00Z" w16du:dateUtc="2025-06-06T19:49:00Z">
            <w:rPr>
              <w:rFonts w:ascii="Times New Roman" w:hAnsi="Times New Roman" w:cs="Times New Roman"/>
            </w:rPr>
          </w:rPrChange>
        </w:rPr>
      </w:pPr>
    </w:p>
    <w:p w14:paraId="0CE38ED9" w14:textId="0FB2CFDC" w:rsidR="001F744E" w:rsidRPr="00194546" w:rsidRDefault="001F744E" w:rsidP="001F744E">
      <w:pPr>
        <w:rPr>
          <w:rFonts w:ascii="Times New Roman" w:hAnsi="Times New Roman" w:cs="Times New Roman"/>
          <w:highlight w:val="yellow"/>
          <w:rPrChange w:id="826"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27" w:author="Shawn Lewenza" w:date="2025-06-06T12:49:00Z" w16du:dateUtc="2025-06-06T19:49:00Z">
            <w:rPr>
              <w:rFonts w:ascii="Times New Roman" w:hAnsi="Times New Roman" w:cs="Times New Roman"/>
            </w:rPr>
          </w:rPrChange>
        </w:rPr>
        <w:t>ERA's partnership is essential to mitigate key barriers and accelerate impact:</w:t>
      </w:r>
    </w:p>
    <w:p w14:paraId="10EBDE7F" w14:textId="77777777" w:rsidR="001F744E" w:rsidRPr="00194546" w:rsidRDefault="001F744E" w:rsidP="001F744E">
      <w:pPr>
        <w:rPr>
          <w:rFonts w:ascii="Times New Roman" w:hAnsi="Times New Roman" w:cs="Times New Roman"/>
          <w:highlight w:val="yellow"/>
          <w:rPrChange w:id="828" w:author="Shawn Lewenza" w:date="2025-06-06T12:49:00Z" w16du:dateUtc="2025-06-06T19:49:00Z">
            <w:rPr>
              <w:rFonts w:ascii="Times New Roman" w:hAnsi="Times New Roman" w:cs="Times New Roman"/>
            </w:rPr>
          </w:rPrChange>
        </w:rPr>
      </w:pPr>
    </w:p>
    <w:p w14:paraId="43C36270" w14:textId="0A9471FD" w:rsidR="001F744E" w:rsidRPr="00194546" w:rsidRDefault="001F744E" w:rsidP="001F744E">
      <w:pPr>
        <w:rPr>
          <w:rFonts w:ascii="Times New Roman" w:hAnsi="Times New Roman" w:cs="Times New Roman"/>
          <w:highlight w:val="yellow"/>
          <w:rPrChange w:id="829"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30" w:author="Shawn Lewenza" w:date="2025-06-06T12:49:00Z" w16du:dateUtc="2025-06-06T19:49:00Z">
            <w:rPr>
              <w:rFonts w:ascii="Times New Roman" w:hAnsi="Times New Roman" w:cs="Times New Roman"/>
            </w:rPr>
          </w:rPrChange>
        </w:rPr>
        <w:t>1. De-Risking Critical Field Validation &amp; Scale-Up:</w:t>
      </w:r>
    </w:p>
    <w:p w14:paraId="39A43449" w14:textId="77777777" w:rsidR="001F744E" w:rsidRPr="00194546" w:rsidRDefault="001F744E" w:rsidP="001F744E">
      <w:pPr>
        <w:rPr>
          <w:rFonts w:ascii="Times New Roman" w:hAnsi="Times New Roman" w:cs="Times New Roman"/>
          <w:highlight w:val="yellow"/>
          <w:rPrChange w:id="831"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32" w:author="Shawn Lewenza" w:date="2025-06-06T12:49:00Z" w16du:dateUtc="2025-06-06T19:49:00Z">
            <w:rPr>
              <w:rFonts w:ascii="Times New Roman" w:hAnsi="Times New Roman" w:cs="Times New Roman"/>
            </w:rPr>
          </w:rPrChange>
        </w:rPr>
        <w:t xml:space="preserve">    - The primary barrier is validating our integrated system (biosensors, bioremediation with OSPW-native microbes, data platform) under real-world, variable OSPW conditions and at a meaningful scale. While our staged mesocosm-to-field pilot approach is designed to meticulously de-risk this process, it is resource-intensive.</w:t>
      </w:r>
    </w:p>
    <w:p w14:paraId="6B76A6F0" w14:textId="77777777" w:rsidR="001F744E" w:rsidRPr="00194546" w:rsidRDefault="001F744E" w:rsidP="001F744E">
      <w:pPr>
        <w:rPr>
          <w:rFonts w:ascii="Times New Roman" w:hAnsi="Times New Roman" w:cs="Times New Roman"/>
          <w:highlight w:val="yellow"/>
          <w:rPrChange w:id="833"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34" w:author="Shawn Lewenza" w:date="2025-06-06T12:49:00Z" w16du:dateUtc="2025-06-06T19:49:00Z">
            <w:rPr>
              <w:rFonts w:ascii="Times New Roman" w:hAnsi="Times New Roman" w:cs="Times New Roman"/>
            </w:rPr>
          </w:rPrChange>
        </w:rPr>
        <w:lastRenderedPageBreak/>
        <w:t xml:space="preserve">    - ERA funding directly enables this crucial validation. It allows us to bridge the "valley of death" by funding the comprehensive testing in controlled mesocosms to optimize parameters _before_ progressing to larger, more complex field demonstrations. This mitigates the Technical Risk of underperformance and the Scale-Up Risk by proving the efficacy of a scalable modular unit. Without this support, achieving the necessary level of field validation to gain industry confidence would be significantly slower and more challenging for an innovation-driven company like ours.</w:t>
      </w:r>
    </w:p>
    <w:p w14:paraId="41EF3DE6" w14:textId="77777777" w:rsidR="001F744E" w:rsidRPr="00194546" w:rsidRDefault="001F744E" w:rsidP="001F744E">
      <w:pPr>
        <w:rPr>
          <w:rFonts w:ascii="Times New Roman" w:hAnsi="Times New Roman" w:cs="Times New Roman"/>
          <w:highlight w:val="yellow"/>
          <w:rPrChange w:id="835"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36" w:author="Shawn Lewenza" w:date="2025-06-06T12:49:00Z" w16du:dateUtc="2025-06-06T19:49:00Z">
            <w:rPr>
              <w:rFonts w:ascii="Times New Roman" w:hAnsi="Times New Roman" w:cs="Times New Roman"/>
            </w:rPr>
          </w:rPrChange>
        </w:rPr>
        <w:t xml:space="preserve">    </w:t>
      </w:r>
    </w:p>
    <w:p w14:paraId="12266C03" w14:textId="334AFAB5" w:rsidR="001F744E" w:rsidRPr="00194546" w:rsidRDefault="001F744E" w:rsidP="001F744E">
      <w:pPr>
        <w:rPr>
          <w:rFonts w:ascii="Times New Roman" w:hAnsi="Times New Roman" w:cs="Times New Roman"/>
          <w:highlight w:val="yellow"/>
          <w:rPrChange w:id="837"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38" w:author="Shawn Lewenza" w:date="2025-06-06T12:49:00Z" w16du:dateUtc="2025-06-06T19:49:00Z">
            <w:rPr>
              <w:rFonts w:ascii="Times New Roman" w:hAnsi="Times New Roman" w:cs="Times New Roman"/>
            </w:rPr>
          </w:rPrChange>
        </w:rPr>
        <w:t>2. Generating "Bankable" Data for Industry Adoption &amp; Regulatory Acceptance:</w:t>
      </w:r>
    </w:p>
    <w:p w14:paraId="670A5F31" w14:textId="77777777" w:rsidR="001F744E" w:rsidRPr="00194546" w:rsidRDefault="001F744E" w:rsidP="001F744E">
      <w:pPr>
        <w:rPr>
          <w:rFonts w:ascii="Times New Roman" w:hAnsi="Times New Roman" w:cs="Times New Roman"/>
          <w:highlight w:val="yellow"/>
          <w:rPrChange w:id="839"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40" w:author="Shawn Lewenza" w:date="2025-06-06T12:49:00Z" w16du:dateUtc="2025-06-06T19:49:00Z">
            <w:rPr>
              <w:rFonts w:ascii="Times New Roman" w:hAnsi="Times New Roman" w:cs="Times New Roman"/>
            </w:rPr>
          </w:rPrChange>
        </w:rPr>
        <w:t xml:space="preserve">    - While individual operators have provided academic funding to our Biosensor initiative, they may be hesitant to fully fund the extensive validation required for a novel, integrated biological platform. ERA's co-investment facilitates the generation of independent, robust, and transparent performance data.</w:t>
      </w:r>
    </w:p>
    <w:p w14:paraId="13F2CC2C" w14:textId="77777777" w:rsidR="001F744E" w:rsidRPr="00194546" w:rsidRDefault="001F744E" w:rsidP="001F744E">
      <w:pPr>
        <w:rPr>
          <w:rFonts w:ascii="Times New Roman" w:hAnsi="Times New Roman" w:cs="Times New Roman"/>
          <w:highlight w:val="yellow"/>
          <w:rPrChange w:id="841"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42" w:author="Shawn Lewenza" w:date="2025-06-06T12:49:00Z" w16du:dateUtc="2025-06-06T19:49:00Z">
            <w:rPr>
              <w:rFonts w:ascii="Times New Roman" w:hAnsi="Times New Roman" w:cs="Times New Roman"/>
            </w:rPr>
          </w:rPrChange>
        </w:rPr>
        <w:t xml:space="preserve">    - This ERA-supported data generation is vital for:</w:t>
      </w:r>
    </w:p>
    <w:p w14:paraId="648F60A4" w14:textId="77777777" w:rsidR="001F744E" w:rsidRPr="00194546" w:rsidRDefault="001F744E" w:rsidP="001F744E">
      <w:pPr>
        <w:rPr>
          <w:rFonts w:ascii="Times New Roman" w:hAnsi="Times New Roman" w:cs="Times New Roman"/>
          <w:highlight w:val="yellow"/>
          <w:rPrChange w:id="843"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44" w:author="Shawn Lewenza" w:date="2025-06-06T12:49:00Z" w16du:dateUtc="2025-06-06T19:49:00Z">
            <w:rPr>
              <w:rFonts w:ascii="Times New Roman" w:hAnsi="Times New Roman" w:cs="Times New Roman"/>
            </w:rPr>
          </w:rPrChange>
        </w:rPr>
        <w:t xml:space="preserve">        - Building the confidence of oil sands operators for broader commercial adoption by clearly demonstrating technical efficacy and potential cost savings compared to conventional chemical/mechanical approaches.</w:t>
      </w:r>
    </w:p>
    <w:p w14:paraId="6B7B574E" w14:textId="77777777" w:rsidR="001F744E" w:rsidRPr="00194546" w:rsidRDefault="001F744E" w:rsidP="001F744E">
      <w:pPr>
        <w:rPr>
          <w:rFonts w:ascii="Times New Roman" w:hAnsi="Times New Roman" w:cs="Times New Roman"/>
          <w:highlight w:val="yellow"/>
          <w:rPrChange w:id="845"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46" w:author="Shawn Lewenza" w:date="2025-06-06T12:49:00Z" w16du:dateUtc="2025-06-06T19:49:00Z">
            <w:rPr>
              <w:rFonts w:ascii="Times New Roman" w:hAnsi="Times New Roman" w:cs="Times New Roman"/>
            </w:rPr>
          </w:rPrChange>
        </w:rPr>
        <w:t xml:space="preserve">        - Supporting our proactive engagement with the Alberta Energy Regulator (AER), providing the credible, benchmarked data necessary to facilitate Regulatory Acceptance of our novel monitoring and remediation techniques.</w:t>
      </w:r>
    </w:p>
    <w:p w14:paraId="75D14278" w14:textId="77777777" w:rsidR="001F744E" w:rsidRPr="00194546" w:rsidRDefault="001F744E" w:rsidP="001F744E">
      <w:pPr>
        <w:rPr>
          <w:rFonts w:ascii="Times New Roman" w:hAnsi="Times New Roman" w:cs="Times New Roman"/>
          <w:highlight w:val="yellow"/>
          <w:rPrChange w:id="847"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48" w:author="Shawn Lewenza" w:date="2025-06-06T12:49:00Z" w16du:dateUtc="2025-06-06T19:49:00Z">
            <w:rPr>
              <w:rFonts w:ascii="Times New Roman" w:hAnsi="Times New Roman" w:cs="Times New Roman"/>
            </w:rPr>
          </w:rPrChange>
        </w:rPr>
        <w:t xml:space="preserve">        </w:t>
      </w:r>
    </w:p>
    <w:p w14:paraId="77EFEE73" w14:textId="0F068CC6" w:rsidR="001F744E" w:rsidRPr="00194546" w:rsidRDefault="001F744E" w:rsidP="001F744E">
      <w:pPr>
        <w:rPr>
          <w:rFonts w:ascii="Times New Roman" w:hAnsi="Times New Roman" w:cs="Times New Roman"/>
          <w:highlight w:val="yellow"/>
          <w:rPrChange w:id="849"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50" w:author="Shawn Lewenza" w:date="2025-06-06T12:49:00Z" w16du:dateUtc="2025-06-06T19:49:00Z">
            <w:rPr>
              <w:rFonts w:ascii="Times New Roman" w:hAnsi="Times New Roman" w:cs="Times New Roman"/>
            </w:rPr>
          </w:rPrChange>
        </w:rPr>
        <w:t>3. Accelerating an Alberta-Grown, Environmentally Superior Solution:</w:t>
      </w:r>
    </w:p>
    <w:p w14:paraId="4A9BB188" w14:textId="77777777" w:rsidR="001F744E" w:rsidRPr="00194546" w:rsidRDefault="001F744E" w:rsidP="001F744E">
      <w:pPr>
        <w:rPr>
          <w:rFonts w:ascii="Times New Roman" w:hAnsi="Times New Roman" w:cs="Times New Roman"/>
          <w:highlight w:val="yellow"/>
          <w:rPrChange w:id="851"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52" w:author="Shawn Lewenza" w:date="2025-06-06T12:49:00Z" w16du:dateUtc="2025-06-06T19:49:00Z">
            <w:rPr>
              <w:rFonts w:ascii="Times New Roman" w:hAnsi="Times New Roman" w:cs="Times New Roman"/>
            </w:rPr>
          </w:rPrChange>
        </w:rPr>
        <w:t xml:space="preserve">    - Luminous offers an innovative, biological pathway that inherently avoids the harsh chemical </w:t>
      </w:r>
      <w:proofErr w:type="gramStart"/>
      <w:r w:rsidRPr="00194546">
        <w:rPr>
          <w:rFonts w:ascii="Times New Roman" w:hAnsi="Times New Roman" w:cs="Times New Roman"/>
          <w:highlight w:val="yellow"/>
          <w:rPrChange w:id="853" w:author="Shawn Lewenza" w:date="2025-06-06T12:49:00Z" w16du:dateUtc="2025-06-06T19:49:00Z">
            <w:rPr>
              <w:rFonts w:ascii="Times New Roman" w:hAnsi="Times New Roman" w:cs="Times New Roman"/>
            </w:rPr>
          </w:rPrChange>
        </w:rPr>
        <w:t>inputs</w:t>
      </w:r>
      <w:proofErr w:type="gramEnd"/>
      <w:r w:rsidRPr="00194546">
        <w:rPr>
          <w:rFonts w:ascii="Times New Roman" w:hAnsi="Times New Roman" w:cs="Times New Roman"/>
          <w:highlight w:val="yellow"/>
          <w:rPrChange w:id="854" w:author="Shawn Lewenza" w:date="2025-06-06T12:49:00Z" w16du:dateUtc="2025-06-06T19:49:00Z">
            <w:rPr>
              <w:rFonts w:ascii="Times New Roman" w:hAnsi="Times New Roman" w:cs="Times New Roman"/>
            </w:rPr>
          </w:rPrChange>
        </w:rPr>
        <w:t xml:space="preserve"> and high energy demands of many alternative NA treatment methods, promising a more sustainable and environmentally sound approach. As a specialized Alberta company founded by microbiologists dedicated to solving the NA challenge, we are committed to keeping this innovation and its benefits within the province.</w:t>
      </w:r>
    </w:p>
    <w:p w14:paraId="51F67CB5" w14:textId="77777777" w:rsidR="001F744E" w:rsidRPr="00194546" w:rsidRDefault="001F744E" w:rsidP="001F744E">
      <w:pPr>
        <w:rPr>
          <w:rFonts w:ascii="Times New Roman" w:hAnsi="Times New Roman" w:cs="Times New Roman"/>
          <w:highlight w:val="yellow"/>
          <w:rPrChange w:id="855" w:author="Shawn Lewenza" w:date="2025-06-06T12:49:00Z" w16du:dateUtc="2025-06-06T19:49:00Z">
            <w:rPr>
              <w:rFonts w:ascii="Times New Roman" w:hAnsi="Times New Roman" w:cs="Times New Roman"/>
            </w:rPr>
          </w:rPrChange>
        </w:rPr>
      </w:pPr>
      <w:r w:rsidRPr="00194546">
        <w:rPr>
          <w:rFonts w:ascii="Times New Roman" w:hAnsi="Times New Roman" w:cs="Times New Roman"/>
          <w:highlight w:val="yellow"/>
          <w:rPrChange w:id="856" w:author="Shawn Lewenza" w:date="2025-06-06T12:49:00Z" w16du:dateUtc="2025-06-06T19:49:00Z">
            <w:rPr>
              <w:rFonts w:ascii="Times New Roman" w:hAnsi="Times New Roman" w:cs="Times New Roman"/>
            </w:rPr>
          </w:rPrChange>
        </w:rPr>
        <w:t xml:space="preserve">    - ERA funding acts as a powerful catalyst, accelerating the development and deployment of this made-in-Alberta solution. This not only addresses a critical environmental issue for a key provincial industry but also enhances Alberta's leadership in cleantech. It also strengthens our position to secure Co-Funding by signalling strong project viability and government backing.</w:t>
      </w:r>
    </w:p>
    <w:p w14:paraId="781AFE79" w14:textId="77777777" w:rsidR="001F744E" w:rsidRPr="00194546" w:rsidRDefault="001F744E" w:rsidP="001F744E">
      <w:pPr>
        <w:rPr>
          <w:rFonts w:ascii="Times New Roman" w:hAnsi="Times New Roman" w:cs="Times New Roman"/>
          <w:highlight w:val="yellow"/>
          <w:rPrChange w:id="857" w:author="Shawn Lewenza" w:date="2025-06-06T12:49:00Z" w16du:dateUtc="2025-06-06T19:49:00Z">
            <w:rPr>
              <w:rFonts w:ascii="Times New Roman" w:hAnsi="Times New Roman" w:cs="Times New Roman"/>
            </w:rPr>
          </w:rPrChange>
        </w:rPr>
      </w:pPr>
    </w:p>
    <w:p w14:paraId="3EA1562D" w14:textId="3BC68AAE" w:rsidR="001F744E" w:rsidRPr="0069598F" w:rsidRDefault="001F744E" w:rsidP="001F744E">
      <w:pPr>
        <w:rPr>
          <w:rFonts w:ascii="Times New Roman" w:hAnsi="Times New Roman" w:cs="Times New Roman"/>
        </w:rPr>
      </w:pPr>
      <w:r w:rsidRPr="00194546">
        <w:rPr>
          <w:rFonts w:ascii="Times New Roman" w:hAnsi="Times New Roman" w:cs="Times New Roman"/>
          <w:highlight w:val="yellow"/>
          <w:rPrChange w:id="858" w:author="Shawn Lewenza" w:date="2025-06-06T12:49:00Z" w16du:dateUtc="2025-06-06T19:49:00Z">
            <w:rPr>
              <w:rFonts w:ascii="Times New Roman" w:hAnsi="Times New Roman" w:cs="Times New Roman"/>
            </w:rPr>
          </w:rPrChange>
        </w:rPr>
        <w:t xml:space="preserve">Justification of Funding Amount: The requested funding of [$3.0M - $3.5M Estimate – NEEDS FINAL VALIDATION] is directly tied to the comprehensive scope of this multi-year, staged </w:t>
      </w:r>
      <w:r w:rsidRPr="00194546">
        <w:rPr>
          <w:rFonts w:ascii="Times New Roman" w:hAnsi="Times New Roman" w:cs="Times New Roman"/>
          <w:highlight w:val="yellow"/>
          <w:rPrChange w:id="859" w:author="Shawn Lewenza" w:date="2025-06-06T12:49:00Z" w16du:dateUtc="2025-06-06T19:49:00Z">
            <w:rPr>
              <w:rFonts w:ascii="Times New Roman" w:hAnsi="Times New Roman" w:cs="Times New Roman"/>
            </w:rPr>
          </w:rPrChange>
        </w:rPr>
        <w:lastRenderedPageBreak/>
        <w:t>validation program. It will support our dedicated Alberta-based expert team, the establishment and operation of controlled mesocosm facilities, the execution of rigorous field pilots in the AOSR (including specialized equipment, consumables, and analytical services), and the robust data analysis required. This investment represents a strategic allocation of TIER funds to thoroughly de-risk and prove a technology with a high potential for significant, industry wide environmental and economic benefits, moving it decisively towards commercial success.</w:t>
      </w:r>
    </w:p>
    <w:p w14:paraId="4E73DDAE" w14:textId="77777777" w:rsidR="001F744E" w:rsidRPr="0069598F" w:rsidRDefault="001F744E" w:rsidP="001F744E">
      <w:pPr>
        <w:rPr>
          <w:rFonts w:ascii="Times New Roman" w:hAnsi="Times New Roman" w:cs="Times New Roman"/>
        </w:rPr>
      </w:pPr>
    </w:p>
    <w:p w14:paraId="4E0C342D" w14:textId="77777777" w:rsidR="001F744E" w:rsidRPr="0069598F" w:rsidRDefault="001F744E" w:rsidP="001F744E">
      <w:pPr>
        <w:rPr>
          <w:rFonts w:ascii="Times New Roman" w:hAnsi="Times New Roman" w:cs="Times New Roman"/>
        </w:rPr>
      </w:pPr>
    </w:p>
    <w:p w14:paraId="453A85A1" w14:textId="18065236" w:rsidR="001F744E" w:rsidRPr="0069598F" w:rsidRDefault="001F744E" w:rsidP="001F744E">
      <w:pPr>
        <w:rPr>
          <w:rFonts w:ascii="Times New Roman" w:hAnsi="Times New Roman" w:cs="Times New Roman"/>
        </w:rPr>
      </w:pPr>
      <w:commentRangeStart w:id="860"/>
      <w:r w:rsidRPr="000E0A22">
        <w:rPr>
          <w:rFonts w:ascii="Times New Roman" w:hAnsi="Times New Roman" w:cs="Times New Roman"/>
          <w:highlight w:val="magenta"/>
          <w:rPrChange w:id="861" w:author="Shawn Lewenza" w:date="2025-06-03T09:31:00Z" w16du:dateUtc="2025-06-03T16:31:00Z">
            <w:rPr>
              <w:rFonts w:ascii="Times New Roman" w:hAnsi="Times New Roman" w:cs="Times New Roman"/>
            </w:rPr>
          </w:rPrChange>
        </w:rPr>
        <w:t># GHG Benefits</w:t>
      </w:r>
      <w:ins w:id="862" w:author="Shawn Lewenza" w:date="2025-06-06T14:23:00Z" w16du:dateUtc="2025-06-06T21:23:00Z">
        <w:r w:rsidR="00087992">
          <w:rPr>
            <w:rFonts w:ascii="Times New Roman" w:hAnsi="Times New Roman" w:cs="Times New Roman"/>
          </w:rPr>
          <w:t xml:space="preserve"> – </w:t>
        </w:r>
        <w:r w:rsidR="00087992" w:rsidRPr="00087992">
          <w:rPr>
            <w:rFonts w:ascii="Times New Roman" w:hAnsi="Times New Roman" w:cs="Times New Roman"/>
            <w:highlight w:val="red"/>
            <w:rPrChange w:id="863" w:author="Shawn Lewenza" w:date="2025-06-06T14:23:00Z" w16du:dateUtc="2025-06-06T21:23:00Z">
              <w:rPr>
                <w:rFonts w:ascii="Times New Roman" w:hAnsi="Times New Roman" w:cs="Times New Roman"/>
              </w:rPr>
            </w:rPrChange>
          </w:rPr>
          <w:t>STOPPED HERE</w:t>
        </w:r>
      </w:ins>
    </w:p>
    <w:p w14:paraId="71253ED0" w14:textId="77777777" w:rsidR="001F744E" w:rsidRPr="0069598F" w:rsidRDefault="001F744E" w:rsidP="001F744E">
      <w:pPr>
        <w:rPr>
          <w:rFonts w:ascii="Times New Roman" w:hAnsi="Times New Roman" w:cs="Times New Roman"/>
        </w:rPr>
      </w:pPr>
    </w:p>
    <w:p w14:paraId="3CE79CC9"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Luminous BioSolutions’ innovative approach to Naphthenic Acid (NA) management offers a clear pathway to greenhouse gas (GHG) benefits, primarily by enabling the vital process of tailings pond reclamation and by providing an inherently low-energy, low-GHG intensity solution compared to many existing or alternative NA treatment strategies.</w:t>
      </w:r>
    </w:p>
    <w:p w14:paraId="1C76A22A" w14:textId="77777777" w:rsidR="001F744E" w:rsidRPr="0069598F" w:rsidRDefault="001F744E" w:rsidP="001F744E">
      <w:pPr>
        <w:rPr>
          <w:rFonts w:ascii="Times New Roman" w:hAnsi="Times New Roman" w:cs="Times New Roman"/>
        </w:rPr>
      </w:pPr>
    </w:p>
    <w:p w14:paraId="0E37E241" w14:textId="2142AEC8" w:rsidR="001F744E" w:rsidRPr="0069598F" w:rsidRDefault="001F744E" w:rsidP="001F744E">
      <w:pPr>
        <w:rPr>
          <w:rFonts w:ascii="Times New Roman" w:hAnsi="Times New Roman" w:cs="Times New Roman"/>
        </w:rPr>
      </w:pPr>
      <w:r w:rsidRPr="000E0A22">
        <w:rPr>
          <w:rFonts w:ascii="Times New Roman" w:hAnsi="Times New Roman" w:cs="Times New Roman"/>
          <w:highlight w:val="magenta"/>
          <w:rPrChange w:id="864" w:author="Shawn Lewenza" w:date="2025-06-03T09:31:00Z" w16du:dateUtc="2025-06-03T16:31:00Z">
            <w:rPr>
              <w:rFonts w:ascii="Times New Roman" w:hAnsi="Times New Roman" w:cs="Times New Roman"/>
            </w:rPr>
          </w:rPrChange>
        </w:rPr>
        <w:t>How Our Solution Results in GHG Benefits</w:t>
      </w:r>
      <w:commentRangeEnd w:id="860"/>
      <w:r w:rsidR="00475CBE">
        <w:rPr>
          <w:rStyle w:val="CommentReference"/>
        </w:rPr>
        <w:commentReference w:id="860"/>
      </w:r>
    </w:p>
    <w:p w14:paraId="10EF858C" w14:textId="77777777" w:rsidR="001F744E" w:rsidRPr="0069598F" w:rsidRDefault="001F744E" w:rsidP="001F744E">
      <w:pPr>
        <w:rPr>
          <w:rFonts w:ascii="Times New Roman" w:hAnsi="Times New Roman" w:cs="Times New Roman"/>
        </w:rPr>
      </w:pPr>
    </w:p>
    <w:p w14:paraId="4FE30C99"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Our integrated biological platform contributes to GHG reduction through the following key mechanisms:</w:t>
      </w:r>
    </w:p>
    <w:p w14:paraId="54672106" w14:textId="77777777" w:rsidR="001F744E" w:rsidRPr="0069598F" w:rsidRDefault="001F744E" w:rsidP="001F744E">
      <w:pPr>
        <w:rPr>
          <w:rFonts w:ascii="Times New Roman" w:hAnsi="Times New Roman" w:cs="Times New Roman"/>
        </w:rPr>
      </w:pPr>
    </w:p>
    <w:p w14:paraId="136ABC0C" w14:textId="7C99D99A" w:rsidR="001F744E" w:rsidRPr="0069598F" w:rsidRDefault="001F744E" w:rsidP="001F744E">
      <w:pPr>
        <w:rPr>
          <w:rFonts w:ascii="Times New Roman" w:hAnsi="Times New Roman" w:cs="Times New Roman"/>
        </w:rPr>
      </w:pPr>
      <w:r w:rsidRPr="0069598F">
        <w:rPr>
          <w:rFonts w:ascii="Times New Roman" w:hAnsi="Times New Roman" w:cs="Times New Roman"/>
        </w:rPr>
        <w:t>1. Enabled Methane Emission Abatement (Primary Benefit):</w:t>
      </w:r>
    </w:p>
    <w:p w14:paraId="00BCDC2C"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It is well understood that oil sands tailings ponds are sources of fugitive methane (CH4), a potent GHG with a Global Warming Potential (GWP) approximately 25-28 times that of CO2​ over a 100-year period. This methane results from the anaerobic degradation of the rich organic matter present in the tailings, which includes components related to NAs.</w:t>
      </w:r>
    </w:p>
    <w:p w14:paraId="68574638"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The Luminous platform, by providing rapid NA monitoring and supporting effective _in-situ_ NA bioremediation (using OSPW-native microbes or </w:t>
      </w:r>
      <w:proofErr w:type="spellStart"/>
      <w:r w:rsidRPr="0069598F">
        <w:rPr>
          <w:rFonts w:ascii="Times New Roman" w:hAnsi="Times New Roman" w:cs="Times New Roman"/>
        </w:rPr>
        <w:t>biostimulation</w:t>
      </w:r>
      <w:proofErr w:type="spellEnd"/>
      <w:r w:rsidRPr="0069598F">
        <w:rPr>
          <w:rFonts w:ascii="Times New Roman" w:hAnsi="Times New Roman" w:cs="Times New Roman"/>
        </w:rPr>
        <w:t>), is designed to help operators meet the water quality criteria necessary for progressive reclamation more efficiently. Any acceleration in achieving "Ready-to-Reclaim" status for pond areas, as outlined in AER Directive 085, directly translates to an earlier cessation of ongoing methane generation and emissions from those reclaimed areas. This enabled reclamation is the most significant GHG benefit.</w:t>
      </w:r>
    </w:p>
    <w:p w14:paraId="772DC20F"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317ABE73" w14:textId="21BBF8D9"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2. Low GHG Intensity of the Luminous Solution:</w:t>
      </w:r>
    </w:p>
    <w:p w14:paraId="4CE90523" w14:textId="7F9169AE"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Inherently Low Energy Demand: Our biological approach utilizing the metabolic capabilities of naturally occurring or selectively enriched OSPW native microbes is fundamentally a low-energy process. The primary energy input anticipated for our bioaugmentation/</w:t>
      </w:r>
      <w:proofErr w:type="spellStart"/>
      <w:r w:rsidRPr="0069598F">
        <w:rPr>
          <w:rFonts w:ascii="Times New Roman" w:hAnsi="Times New Roman" w:cs="Times New Roman"/>
        </w:rPr>
        <w:t>biostimulation</w:t>
      </w:r>
      <w:proofErr w:type="spellEnd"/>
      <w:r w:rsidRPr="0069598F">
        <w:rPr>
          <w:rFonts w:ascii="Times New Roman" w:hAnsi="Times New Roman" w:cs="Times New Roman"/>
        </w:rPr>
        <w:t xml:space="preserve"> strategies is for potential minimal aeration or mixing in specific applications, estimated to be significantly lower (e.g., Luminous estimates its aeration needs, if required for its biological processes, could be in the range of 0.5-1.5 kWh/m³, a fraction of alternatives).</w:t>
      </w:r>
    </w:p>
    <w:p w14:paraId="2276F4DF" w14:textId="21049E58"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Displacement of Higher-GHG Alternatives: By providing an effective biological pathway for NA management, our solution offers an alternative to potentially more energy-intensive physical-chemical NA treatment methods (e.g., Advanced Oxidation Processes often cited in ranges of 15-25 kWh/m³, or thermal methods). Adopting a lower-energy biological solution displaces the GHG emissions that would have been generated by these higher-intensity alternatives.</w:t>
      </w:r>
    </w:p>
    <w:p w14:paraId="489CCABB" w14:textId="0554AB5F"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Reduced Ancillary Emissions: Our on-site/near-site biosensor technology reduces the need for frequent transportation of large volumes of samples to distant analytical laboratories, thereby decreasing associated logistical emissions.</w:t>
      </w:r>
    </w:p>
    <w:p w14:paraId="421A38DB"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030409FF" w14:textId="3917FE21" w:rsidR="001F744E" w:rsidRPr="0069598F" w:rsidRDefault="001F744E" w:rsidP="001F744E">
      <w:pPr>
        <w:rPr>
          <w:rFonts w:ascii="Times New Roman" w:hAnsi="Times New Roman" w:cs="Times New Roman"/>
        </w:rPr>
      </w:pPr>
      <w:r w:rsidRPr="0069598F">
        <w:rPr>
          <w:rFonts w:ascii="Times New Roman" w:hAnsi="Times New Roman" w:cs="Times New Roman"/>
        </w:rPr>
        <w:t>3. Indirect GHG Benefits through Avoidance &amp; Future Sequestration:</w:t>
      </w:r>
    </w:p>
    <w:p w14:paraId="4D002658" w14:textId="1DBACAE0"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Minimized Need for New Pond Construction: Effective treatment and accelerated reclamation of existing tailings volumes can optimize current storage capacity, potentially </w:t>
      </w:r>
      <w:proofErr w:type="gramStart"/>
      <w:r w:rsidRPr="0069598F">
        <w:rPr>
          <w:rFonts w:ascii="Times New Roman" w:hAnsi="Times New Roman" w:cs="Times New Roman"/>
        </w:rPr>
        <w:t>reducing</w:t>
      </w:r>
      <w:proofErr w:type="gramEnd"/>
      <w:r w:rsidRPr="0069598F">
        <w:rPr>
          <w:rFonts w:ascii="Times New Roman" w:hAnsi="Times New Roman" w:cs="Times New Roman"/>
        </w:rPr>
        <w:t xml:space="preserve"> the scale or deferring the need for new tailings pond construction and its associated land disturbance and construction-related GHG emissions.</w:t>
      </w:r>
    </w:p>
    <w:p w14:paraId="19CBEC58" w14:textId="50F5474D"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Enabled Carbon Sink Enhancement (Long-Term Vision): As reclaimed land is revegetated (e.g., with forests or wetlands), it begins to sequester atmospheric CO2​, creating new carbon sinks. Our solution contributes to this long-term benefit by enabling the reclamation </w:t>
      </w:r>
      <w:proofErr w:type="gramStart"/>
      <w:r w:rsidRPr="0069598F">
        <w:rPr>
          <w:rFonts w:ascii="Times New Roman" w:hAnsi="Times New Roman" w:cs="Times New Roman"/>
        </w:rPr>
        <w:t>process</w:t>
      </w:r>
      <w:proofErr w:type="gramEnd"/>
      <w:r w:rsidRPr="0069598F">
        <w:rPr>
          <w:rFonts w:ascii="Times New Roman" w:hAnsi="Times New Roman" w:cs="Times New Roman"/>
        </w:rPr>
        <w:t xml:space="preserve"> itself.</w:t>
      </w:r>
    </w:p>
    <w:p w14:paraId="3F36A570" w14:textId="77777777" w:rsidR="001F744E" w:rsidRPr="0069598F" w:rsidRDefault="001F744E" w:rsidP="001F744E">
      <w:pPr>
        <w:rPr>
          <w:rFonts w:ascii="Times New Roman" w:hAnsi="Times New Roman" w:cs="Times New Roman"/>
        </w:rPr>
      </w:pPr>
    </w:p>
    <w:p w14:paraId="2E759FBE" w14:textId="334BF59F" w:rsidR="001F744E" w:rsidRPr="0069598F" w:rsidRDefault="001F744E" w:rsidP="001F744E">
      <w:pPr>
        <w:rPr>
          <w:rFonts w:ascii="Times New Roman" w:hAnsi="Times New Roman" w:cs="Times New Roman"/>
        </w:rPr>
      </w:pPr>
      <w:r w:rsidRPr="0069598F">
        <w:rPr>
          <w:rFonts w:ascii="Times New Roman" w:hAnsi="Times New Roman" w:cs="Times New Roman"/>
        </w:rPr>
        <w:t>Quantitative Estimate of Annual GHG Reductions from the Proposed _Project_</w:t>
      </w:r>
    </w:p>
    <w:p w14:paraId="717DFEA2" w14:textId="77777777" w:rsidR="001F744E" w:rsidRPr="0069598F" w:rsidRDefault="001F744E" w:rsidP="001F744E">
      <w:pPr>
        <w:rPr>
          <w:rFonts w:ascii="Times New Roman" w:hAnsi="Times New Roman" w:cs="Times New Roman"/>
        </w:rPr>
      </w:pPr>
    </w:p>
    <w:p w14:paraId="099E790D"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The direct operational GHG footprint of the Luminous technology deployed in this pilot is anticipated to be minimal. The primary GHG benefit quantifiable _from this project_ is the demonstrated potential for future methane emission avoidance by successfully treating a defined pilot area and proving its readiness for accelerated reclamation steps.</w:t>
      </w:r>
    </w:p>
    <w:p w14:paraId="1F96A64A" w14:textId="77777777" w:rsidR="001F744E" w:rsidRPr="0069598F" w:rsidRDefault="001F744E" w:rsidP="001F744E">
      <w:pPr>
        <w:rPr>
          <w:rFonts w:ascii="Times New Roman" w:hAnsi="Times New Roman" w:cs="Times New Roman"/>
        </w:rPr>
      </w:pPr>
    </w:p>
    <w:p w14:paraId="7176320E" w14:textId="4C5326C4"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 Project Goal &amp; Benefit Demonstration: This project aims to validate NA reduction to target levels within a pilot treatment area of [LUMINOUS TO PROVIDE: e.g., X Hectares surface area or Y m³ OSPW volume]. The project's success will demonstrate that this specific area can proceed through reclamation stages [LUMINOUS TO PROVIDE: e.g., Z years, e.g., an estimated 1-2 years] sooner than a comparable untreated area.</w:t>
      </w:r>
    </w:p>
    <w:p w14:paraId="5E6B46BC"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548579AE" w14:textId="67E74607" w:rsidR="001F744E" w:rsidRPr="0069598F" w:rsidRDefault="001F744E" w:rsidP="001F744E">
      <w:pPr>
        <w:rPr>
          <w:rFonts w:ascii="Times New Roman" w:hAnsi="Times New Roman" w:cs="Times New Roman"/>
        </w:rPr>
      </w:pPr>
      <w:r w:rsidRPr="0069598F">
        <w:rPr>
          <w:rFonts w:ascii="Times New Roman" w:hAnsi="Times New Roman" w:cs="Times New Roman"/>
        </w:rPr>
        <w:t>- Calculating Avoided Emissions from the Pilot Area:</w:t>
      </w:r>
    </w:p>
    <w:p w14:paraId="1F99EAD2" w14:textId="110DD18C"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_Assumption </w:t>
      </w:r>
      <w:proofErr w:type="gramStart"/>
      <w:r w:rsidRPr="0069598F">
        <w:rPr>
          <w:rFonts w:ascii="Times New Roman" w:hAnsi="Times New Roman" w:cs="Times New Roman"/>
        </w:rPr>
        <w:t>1:_</w:t>
      </w:r>
      <w:proofErr w:type="gramEnd"/>
      <w:r w:rsidRPr="0069598F">
        <w:rPr>
          <w:rFonts w:ascii="Times New Roman" w:hAnsi="Times New Roman" w:cs="Times New Roman"/>
        </w:rPr>
        <w:t> The average baseline methane emission flux from an active tailings pond surface is estimated at [Chosen Value, e.g., 1.57 kg CH₄/m²/year or 15.7 tonnes CH₄/Ha/year – state source/rationale and acknowledge variability].</w:t>
      </w:r>
    </w:p>
    <w:p w14:paraId="6ED22F43"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_Assumption </w:t>
      </w:r>
      <w:proofErr w:type="gramStart"/>
      <w:r w:rsidRPr="0069598F">
        <w:rPr>
          <w:rFonts w:ascii="Times New Roman" w:hAnsi="Times New Roman" w:cs="Times New Roman"/>
        </w:rPr>
        <w:t>2:_</w:t>
      </w:r>
      <w:proofErr w:type="gramEnd"/>
      <w:r w:rsidRPr="0069598F">
        <w:rPr>
          <w:rFonts w:ascii="Times New Roman" w:hAnsi="Times New Roman" w:cs="Times New Roman"/>
        </w:rPr>
        <w:t> The Global Warming Potential (GWP) of CH4​ is 28 over a 100-year timeframe.</w:t>
      </w:r>
    </w:p>
    <w:p w14:paraId="106C074B"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The _annual_ GHG benefit materializes _after_ the project successfully demonstrates that the pilot area is ready for these advanced reclamation steps. The benefit is the methane that _would have been emitted_ from that pilot area had it remained in its previous state.</w:t>
      </w:r>
    </w:p>
    <w:p w14:paraId="1B607595" w14:textId="7C6CC29E"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Estimated Annual GHG Reduction (from the specific pilot area, post-project success leading to advanced reclamation): </w:t>
      </w:r>
      <w:proofErr w:type="gramStart"/>
      <w:r w:rsidRPr="0069598F">
        <w:rPr>
          <w:rFonts w:ascii="Times New Roman" w:hAnsi="Times New Roman" w:cs="Times New Roman"/>
        </w:rPr>
        <w:t>`[</w:t>
      </w:r>
      <w:proofErr w:type="gramEnd"/>
      <w:r w:rsidRPr="0069598F">
        <w:rPr>
          <w:rFonts w:ascii="Times New Roman" w:hAnsi="Times New Roman" w:cs="Times New Roman"/>
        </w:rPr>
        <w:t xml:space="preserve">Pilot Area in </w:t>
      </w:r>
      <w:proofErr w:type="gramStart"/>
      <w:r w:rsidRPr="0069598F">
        <w:rPr>
          <w:rFonts w:ascii="Times New Roman" w:hAnsi="Times New Roman" w:cs="Times New Roman"/>
        </w:rPr>
        <w:t>Ha]`</w:t>
      </w:r>
      <w:proofErr w:type="gramEnd"/>
      <w:r w:rsidRPr="0069598F">
        <w:rPr>
          <w:rFonts w:ascii="Times New Roman" w:hAnsi="Times New Roman" w:cs="Times New Roman"/>
        </w:rPr>
        <w:t> * </w:t>
      </w:r>
      <w:proofErr w:type="gramStart"/>
      <w:r w:rsidRPr="0069598F">
        <w:rPr>
          <w:rFonts w:ascii="Times New Roman" w:hAnsi="Times New Roman" w:cs="Times New Roman"/>
        </w:rPr>
        <w:t>`[</w:t>
      </w:r>
      <w:proofErr w:type="gramEnd"/>
      <w:r w:rsidRPr="0069598F">
        <w:rPr>
          <w:rFonts w:ascii="Times New Roman" w:hAnsi="Times New Roman" w:cs="Times New Roman"/>
        </w:rPr>
        <w:t>Assumed CH₄ Emission Rate in tonnes CH₄/Ha/</w:t>
      </w:r>
      <w:proofErr w:type="gramStart"/>
      <w:r w:rsidRPr="0069598F">
        <w:rPr>
          <w:rFonts w:ascii="Times New Roman" w:hAnsi="Times New Roman" w:cs="Times New Roman"/>
        </w:rPr>
        <w:t>yr]`</w:t>
      </w:r>
      <w:proofErr w:type="gramEnd"/>
      <w:r w:rsidRPr="0069598F">
        <w:rPr>
          <w:rFonts w:ascii="Times New Roman" w:hAnsi="Times New Roman" w:cs="Times New Roman"/>
        </w:rPr>
        <w:t xml:space="preserve"> * `28 (GWP)` = [Calculated Tonnes </w:t>
      </w:r>
      <w:proofErr w:type="spellStart"/>
      <w:r w:rsidRPr="0069598F">
        <w:rPr>
          <w:rFonts w:ascii="Times New Roman" w:hAnsi="Times New Roman" w:cs="Times New Roman"/>
        </w:rPr>
        <w:t>CO₂e</w:t>
      </w:r>
      <w:proofErr w:type="spellEnd"/>
      <w:r w:rsidRPr="0069598F">
        <w:rPr>
          <w:rFonts w:ascii="Times New Roman" w:hAnsi="Times New Roman" w:cs="Times New Roman"/>
        </w:rPr>
        <w:t>/year potentially avoided from the successfully treated pilot area going forward].</w:t>
      </w:r>
    </w:p>
    <w:p w14:paraId="5E8B847B" w14:textId="23449662"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Cumulative GHG Reduction (from the specific pilot area over the accelerated period): </w:t>
      </w:r>
      <w:proofErr w:type="gramStart"/>
      <w:r w:rsidRPr="0069598F">
        <w:rPr>
          <w:rFonts w:ascii="Times New Roman" w:hAnsi="Times New Roman" w:cs="Times New Roman"/>
        </w:rPr>
        <w:t>`[</w:t>
      </w:r>
      <w:proofErr w:type="gramEnd"/>
      <w:r w:rsidRPr="0069598F">
        <w:rPr>
          <w:rFonts w:ascii="Times New Roman" w:hAnsi="Times New Roman" w:cs="Times New Roman"/>
        </w:rPr>
        <w:t xml:space="preserve">Annual </w:t>
      </w:r>
      <w:proofErr w:type="spellStart"/>
      <w:r w:rsidRPr="0069598F">
        <w:rPr>
          <w:rFonts w:ascii="Times New Roman" w:hAnsi="Times New Roman" w:cs="Times New Roman"/>
        </w:rPr>
        <w:t>CO₂e</w:t>
      </w:r>
      <w:proofErr w:type="spellEnd"/>
      <w:r w:rsidRPr="0069598F">
        <w:rPr>
          <w:rFonts w:ascii="Times New Roman" w:hAnsi="Times New Roman" w:cs="Times New Roman"/>
        </w:rPr>
        <w:t xml:space="preserve"> Avoided from Pilot </w:t>
      </w:r>
      <w:proofErr w:type="gramStart"/>
      <w:r w:rsidRPr="0069598F">
        <w:rPr>
          <w:rFonts w:ascii="Times New Roman" w:hAnsi="Times New Roman" w:cs="Times New Roman"/>
        </w:rPr>
        <w:t>Area]`</w:t>
      </w:r>
      <w:proofErr w:type="gramEnd"/>
      <w:r w:rsidRPr="0069598F">
        <w:rPr>
          <w:rFonts w:ascii="Times New Roman" w:hAnsi="Times New Roman" w:cs="Times New Roman"/>
        </w:rPr>
        <w:t> * </w:t>
      </w:r>
      <w:proofErr w:type="gramStart"/>
      <w:r w:rsidRPr="0069598F">
        <w:rPr>
          <w:rFonts w:ascii="Times New Roman" w:hAnsi="Times New Roman" w:cs="Times New Roman"/>
        </w:rPr>
        <w:t>`[</w:t>
      </w:r>
      <w:proofErr w:type="gramEnd"/>
      <w:r w:rsidRPr="0069598F">
        <w:rPr>
          <w:rFonts w:ascii="Times New Roman" w:hAnsi="Times New Roman" w:cs="Times New Roman"/>
        </w:rPr>
        <w:t xml:space="preserve">Z years reclamation accelerated for pilot </w:t>
      </w:r>
      <w:proofErr w:type="gramStart"/>
      <w:r w:rsidRPr="0069598F">
        <w:rPr>
          <w:rFonts w:ascii="Times New Roman" w:hAnsi="Times New Roman" w:cs="Times New Roman"/>
        </w:rPr>
        <w:t>area]`</w:t>
      </w:r>
      <w:proofErr w:type="gramEnd"/>
      <w:r w:rsidRPr="0069598F">
        <w:rPr>
          <w:rFonts w:ascii="Times New Roman" w:hAnsi="Times New Roman" w:cs="Times New Roman"/>
        </w:rPr>
        <w:t xml:space="preserve"> = [Total Tonnes </w:t>
      </w:r>
      <w:proofErr w:type="spellStart"/>
      <w:r w:rsidRPr="0069598F">
        <w:rPr>
          <w:rFonts w:ascii="Times New Roman" w:hAnsi="Times New Roman" w:cs="Times New Roman"/>
        </w:rPr>
        <w:t>CO₂e</w:t>
      </w:r>
      <w:proofErr w:type="spellEnd"/>
      <w:r w:rsidRPr="0069598F">
        <w:rPr>
          <w:rFonts w:ascii="Times New Roman" w:hAnsi="Times New Roman" w:cs="Times New Roman"/>
        </w:rPr>
        <w:t xml:space="preserve"> benefit directly attributable to the project's impact on the pilot area].</w:t>
      </w:r>
    </w:p>
    <w:p w14:paraId="29665B18"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56C17D96" w14:textId="4776D273" w:rsidR="001F744E" w:rsidRPr="0069598F" w:rsidRDefault="001F744E" w:rsidP="001F744E">
      <w:pPr>
        <w:rPr>
          <w:rFonts w:ascii="Times New Roman" w:hAnsi="Times New Roman" w:cs="Times New Roman"/>
        </w:rPr>
      </w:pPr>
      <w:r w:rsidRPr="0069598F">
        <w:rPr>
          <w:rFonts w:ascii="Times New Roman" w:hAnsi="Times New Roman" w:cs="Times New Roman"/>
        </w:rPr>
        <w:t>- Focus: This project will provide the critical data to confirm these calculations for the pilot scale and build confidence for broader application. The key outcome is _proving the potential_ for these enabled reductions.</w:t>
      </w:r>
    </w:p>
    <w:p w14:paraId="57FBC379"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7086ECF2" w14:textId="77777777" w:rsidR="001F744E" w:rsidRPr="0069598F" w:rsidRDefault="001F744E" w:rsidP="001F744E">
      <w:pPr>
        <w:rPr>
          <w:rFonts w:ascii="Times New Roman" w:hAnsi="Times New Roman" w:cs="Times New Roman"/>
        </w:rPr>
      </w:pPr>
    </w:p>
    <w:p w14:paraId="033CE0A7" w14:textId="6D125E43" w:rsidR="001F744E" w:rsidRPr="0069598F" w:rsidRDefault="001F744E" w:rsidP="001F744E">
      <w:pPr>
        <w:rPr>
          <w:rFonts w:ascii="Times New Roman" w:hAnsi="Times New Roman" w:cs="Times New Roman"/>
        </w:rPr>
      </w:pPr>
      <w:r w:rsidRPr="0069598F">
        <w:rPr>
          <w:rFonts w:ascii="Times New Roman" w:hAnsi="Times New Roman" w:cs="Times New Roman"/>
        </w:rPr>
        <w:t>Estimated Annual GHG Reduction Potential by Market Implementation</w:t>
      </w:r>
    </w:p>
    <w:p w14:paraId="518306F6" w14:textId="77777777" w:rsidR="001F744E" w:rsidRPr="0069598F" w:rsidRDefault="001F744E" w:rsidP="001F744E">
      <w:pPr>
        <w:rPr>
          <w:rFonts w:ascii="Times New Roman" w:hAnsi="Times New Roman" w:cs="Times New Roman"/>
        </w:rPr>
      </w:pPr>
    </w:p>
    <w:p w14:paraId="2AAEF03A"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Projecting market-wide GHG reductions at this early stage involves significant assumptions, but it illustrates the potential impact if the Luminous technology is broadly adopted and successfully enables accelerated reclamation.</w:t>
      </w:r>
    </w:p>
    <w:p w14:paraId="144297EC" w14:textId="77777777" w:rsidR="001F744E" w:rsidRPr="0069598F" w:rsidRDefault="001F744E" w:rsidP="001F744E">
      <w:pPr>
        <w:rPr>
          <w:rFonts w:ascii="Times New Roman" w:hAnsi="Times New Roman" w:cs="Times New Roman"/>
        </w:rPr>
      </w:pPr>
    </w:p>
    <w:p w14:paraId="59CAEAB6" w14:textId="2F643D8F" w:rsidR="001F744E" w:rsidRPr="0069598F" w:rsidRDefault="001F744E" w:rsidP="001F744E">
      <w:pPr>
        <w:rPr>
          <w:rFonts w:ascii="Times New Roman" w:hAnsi="Times New Roman" w:cs="Times New Roman"/>
        </w:rPr>
      </w:pPr>
      <w:r w:rsidRPr="0069598F">
        <w:rPr>
          <w:rFonts w:ascii="Times New Roman" w:hAnsi="Times New Roman" w:cs="Times New Roman"/>
        </w:rPr>
        <w:t>- Context: Alberta's oil sands tailings ponds currently cover over 30,000 hectares.</w:t>
      </w:r>
    </w:p>
    <w:p w14:paraId="589B27E0" w14:textId="45E8D26F" w:rsidR="001F744E" w:rsidRPr="0069598F" w:rsidRDefault="001F744E" w:rsidP="001F744E">
      <w:pPr>
        <w:rPr>
          <w:rFonts w:ascii="Times New Roman" w:hAnsi="Times New Roman" w:cs="Times New Roman"/>
        </w:rPr>
      </w:pPr>
      <w:r w:rsidRPr="0069598F">
        <w:rPr>
          <w:rFonts w:ascii="Times New Roman" w:hAnsi="Times New Roman" w:cs="Times New Roman"/>
        </w:rPr>
        <w:t>- Key Assumptions for Market Potential:</w:t>
      </w:r>
    </w:p>
    <w:p w14:paraId="53559B75" w14:textId="4C91ADB4"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_Assumption 3 (Reclamation Acceleration</w:t>
      </w:r>
      <w:proofErr w:type="gramStart"/>
      <w:r w:rsidRPr="0069598F">
        <w:rPr>
          <w:rFonts w:ascii="Times New Roman" w:hAnsi="Times New Roman" w:cs="Times New Roman"/>
        </w:rPr>
        <w:t>):_</w:t>
      </w:r>
      <w:proofErr w:type="gramEnd"/>
      <w:r w:rsidRPr="0069598F">
        <w:rPr>
          <w:rFonts w:ascii="Times New Roman" w:hAnsi="Times New Roman" w:cs="Times New Roman"/>
        </w:rPr>
        <w:t> Successful widespread implementation of Luminous technology (or similar effective NA management leading to reclamation) could accelerate the "ready-to-reclaim" timeline for treated pond areas by an average of [LUMINOUS TO PROVIDE: e.g., a conservative 2-4 years].</w:t>
      </w:r>
    </w:p>
    <w:p w14:paraId="1639C49A"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_Assumption 4 (Market Penetration - Alberta</w:t>
      </w:r>
      <w:proofErr w:type="gramStart"/>
      <w:r w:rsidRPr="0069598F">
        <w:rPr>
          <w:rFonts w:ascii="Times New Roman" w:hAnsi="Times New Roman" w:cs="Times New Roman"/>
        </w:rPr>
        <w:t>):_</w:t>
      </w:r>
      <w:proofErr w:type="gramEnd"/>
    </w:p>
    <w:p w14:paraId="41380D67" w14:textId="300652BF"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By 2030: [LUMINOUS TO PROVIDE: e.g., a conservative 5-10%] of tailings areas requiring NA management adopt effective solutions like Luminous, leading to initiated acceleration of their reclamation.</w:t>
      </w:r>
    </w:p>
    <w:p w14:paraId="1E6710DF" w14:textId="40698AA0"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By 2050: [LUMINOUS TO PROVIDE: e.g., a conservative 20-30%] of tailings areas adopt such solutions.</w:t>
      </w:r>
    </w:p>
    <w:p w14:paraId="72FEF66D" w14:textId="64A93F1F" w:rsidR="001F744E" w:rsidRPr="0069598F" w:rsidRDefault="001F744E" w:rsidP="001F744E">
      <w:pPr>
        <w:rPr>
          <w:rFonts w:ascii="Times New Roman" w:hAnsi="Times New Roman" w:cs="Times New Roman"/>
        </w:rPr>
      </w:pPr>
      <w:r w:rsidRPr="0069598F">
        <w:rPr>
          <w:rFonts w:ascii="Times New Roman" w:hAnsi="Times New Roman" w:cs="Times New Roman"/>
        </w:rPr>
        <w:t>- Estimated Annual GHG Reduction Potential (Alberta) - Based on a cohort of ponds starting their accelerated reclamation pathway each year:</w:t>
      </w:r>
    </w:p>
    <w:p w14:paraId="3A40B560" w14:textId="775519D4"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By 2030 (Illustrative Range): `30,000 Ha` * </w:t>
      </w:r>
      <w:proofErr w:type="gramStart"/>
      <w:r w:rsidRPr="0069598F">
        <w:rPr>
          <w:rFonts w:ascii="Times New Roman" w:hAnsi="Times New Roman" w:cs="Times New Roman"/>
        </w:rPr>
        <w:t>`[</w:t>
      </w:r>
      <w:proofErr w:type="gramEnd"/>
      <w:r w:rsidRPr="0069598F">
        <w:rPr>
          <w:rFonts w:ascii="Times New Roman" w:hAnsi="Times New Roman" w:cs="Times New Roman"/>
        </w:rPr>
        <w:t xml:space="preserve">5-10% Market </w:t>
      </w:r>
      <w:proofErr w:type="gramStart"/>
      <w:r w:rsidRPr="0069598F">
        <w:rPr>
          <w:rFonts w:ascii="Times New Roman" w:hAnsi="Times New Roman" w:cs="Times New Roman"/>
        </w:rPr>
        <w:t>Penetration]`</w:t>
      </w:r>
      <w:proofErr w:type="gramEnd"/>
      <w:r w:rsidRPr="0069598F">
        <w:rPr>
          <w:rFonts w:ascii="Times New Roman" w:hAnsi="Times New Roman" w:cs="Times New Roman"/>
        </w:rPr>
        <w:t> * </w:t>
      </w:r>
      <w:proofErr w:type="gramStart"/>
      <w:r w:rsidRPr="0069598F">
        <w:rPr>
          <w:rFonts w:ascii="Times New Roman" w:hAnsi="Times New Roman" w:cs="Times New Roman"/>
        </w:rPr>
        <w:t>`[</w:t>
      </w:r>
      <w:proofErr w:type="gramEnd"/>
      <w:r w:rsidRPr="0069598F">
        <w:rPr>
          <w:rFonts w:ascii="Times New Roman" w:hAnsi="Times New Roman" w:cs="Times New Roman"/>
        </w:rPr>
        <w:t>15.7 tonnes CH₄/Ha/</w:t>
      </w:r>
      <w:proofErr w:type="gramStart"/>
      <w:r w:rsidRPr="0069598F">
        <w:rPr>
          <w:rFonts w:ascii="Times New Roman" w:hAnsi="Times New Roman" w:cs="Times New Roman"/>
        </w:rPr>
        <w:t>yr]`</w:t>
      </w:r>
      <w:proofErr w:type="gramEnd"/>
      <w:r w:rsidRPr="0069598F">
        <w:rPr>
          <w:rFonts w:ascii="Times New Roman" w:hAnsi="Times New Roman" w:cs="Times New Roman"/>
        </w:rPr>
        <w:t xml:space="preserve"> * `28 GWP` = Approximately [Calculate Range, e.g., 66,000 - 132,000] tonnes </w:t>
      </w:r>
      <w:proofErr w:type="spellStart"/>
      <w:r w:rsidRPr="0069598F">
        <w:rPr>
          <w:rFonts w:ascii="Times New Roman" w:hAnsi="Times New Roman" w:cs="Times New Roman"/>
        </w:rPr>
        <w:t>CO₂e</w:t>
      </w:r>
      <w:proofErr w:type="spellEnd"/>
      <w:r w:rsidRPr="0069598F">
        <w:rPr>
          <w:rFonts w:ascii="Times New Roman" w:hAnsi="Times New Roman" w:cs="Times New Roman"/>
        </w:rPr>
        <w:t>/year.</w:t>
      </w:r>
    </w:p>
    <w:p w14:paraId="5F7AEE6D" w14:textId="0EEB45C0"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By 2050 (Illustrative Range): `30,000 Ha` * </w:t>
      </w:r>
      <w:proofErr w:type="gramStart"/>
      <w:r w:rsidRPr="0069598F">
        <w:rPr>
          <w:rFonts w:ascii="Times New Roman" w:hAnsi="Times New Roman" w:cs="Times New Roman"/>
        </w:rPr>
        <w:t>`[</w:t>
      </w:r>
      <w:proofErr w:type="gramEnd"/>
      <w:r w:rsidRPr="0069598F">
        <w:rPr>
          <w:rFonts w:ascii="Times New Roman" w:hAnsi="Times New Roman" w:cs="Times New Roman"/>
        </w:rPr>
        <w:t xml:space="preserve">20-30% Market </w:t>
      </w:r>
      <w:proofErr w:type="gramStart"/>
      <w:r w:rsidRPr="0069598F">
        <w:rPr>
          <w:rFonts w:ascii="Times New Roman" w:hAnsi="Times New Roman" w:cs="Times New Roman"/>
        </w:rPr>
        <w:t>Penetration]`</w:t>
      </w:r>
      <w:proofErr w:type="gramEnd"/>
      <w:r w:rsidRPr="0069598F">
        <w:rPr>
          <w:rFonts w:ascii="Times New Roman" w:hAnsi="Times New Roman" w:cs="Times New Roman"/>
        </w:rPr>
        <w:t> * </w:t>
      </w:r>
      <w:proofErr w:type="gramStart"/>
      <w:r w:rsidRPr="0069598F">
        <w:rPr>
          <w:rFonts w:ascii="Times New Roman" w:hAnsi="Times New Roman" w:cs="Times New Roman"/>
        </w:rPr>
        <w:t>`[</w:t>
      </w:r>
      <w:proofErr w:type="gramEnd"/>
      <w:r w:rsidRPr="0069598F">
        <w:rPr>
          <w:rFonts w:ascii="Times New Roman" w:hAnsi="Times New Roman" w:cs="Times New Roman"/>
        </w:rPr>
        <w:t>15.7 tonnes CH₄/Ha/</w:t>
      </w:r>
      <w:proofErr w:type="gramStart"/>
      <w:r w:rsidRPr="0069598F">
        <w:rPr>
          <w:rFonts w:ascii="Times New Roman" w:hAnsi="Times New Roman" w:cs="Times New Roman"/>
        </w:rPr>
        <w:t>yr]`</w:t>
      </w:r>
      <w:proofErr w:type="gramEnd"/>
      <w:r w:rsidRPr="0069598F">
        <w:rPr>
          <w:rFonts w:ascii="Times New Roman" w:hAnsi="Times New Roman" w:cs="Times New Roman"/>
        </w:rPr>
        <w:t xml:space="preserve">* `28 GWP` = Approximately [Calculate Range, e.g., 264,000 - 396,000] tonnes </w:t>
      </w:r>
      <w:proofErr w:type="spellStart"/>
      <w:r w:rsidRPr="0069598F">
        <w:rPr>
          <w:rFonts w:ascii="Times New Roman" w:hAnsi="Times New Roman" w:cs="Times New Roman"/>
        </w:rPr>
        <w:t>CO₂e</w:t>
      </w:r>
      <w:proofErr w:type="spellEnd"/>
      <w:r w:rsidRPr="0069598F">
        <w:rPr>
          <w:rFonts w:ascii="Times New Roman" w:hAnsi="Times New Roman" w:cs="Times New Roman"/>
        </w:rPr>
        <w:t>/year. </w:t>
      </w:r>
      <w:proofErr w:type="gramStart"/>
      <w:r w:rsidRPr="0069598F">
        <w:rPr>
          <w:rFonts w:ascii="Times New Roman" w:hAnsi="Times New Roman" w:cs="Times New Roman"/>
        </w:rPr>
        <w:t>_(</w:t>
      </w:r>
      <w:proofErr w:type="gramEnd"/>
      <w:r w:rsidRPr="0069598F">
        <w:rPr>
          <w:rFonts w:ascii="Times New Roman" w:hAnsi="Times New Roman" w:cs="Times New Roman"/>
        </w:rPr>
        <w:t>It is crucial to state that these market projections are estimates based on the successful validation and adoption of effective NA management technologies leading to reclamation. All market GHG benefits are currently projected to be within Alberta</w:t>
      </w:r>
      <w:proofErr w:type="gramStart"/>
      <w:r w:rsidRPr="0069598F">
        <w:rPr>
          <w:rFonts w:ascii="Times New Roman" w:hAnsi="Times New Roman" w:cs="Times New Roman"/>
        </w:rPr>
        <w:t>)._</w:t>
      </w:r>
      <w:proofErr w:type="gramEnd"/>
    </w:p>
    <w:p w14:paraId="0A19C18A" w14:textId="77777777" w:rsidR="001F744E" w:rsidRPr="0069598F" w:rsidRDefault="001F744E" w:rsidP="001F744E">
      <w:pPr>
        <w:rPr>
          <w:rFonts w:ascii="Times New Roman" w:hAnsi="Times New Roman" w:cs="Times New Roman"/>
        </w:rPr>
      </w:pPr>
    </w:p>
    <w:p w14:paraId="19227ADD" w14:textId="045C4988" w:rsidR="001F744E" w:rsidRPr="0069598F" w:rsidRDefault="001F744E" w:rsidP="001F744E">
      <w:pPr>
        <w:rPr>
          <w:rFonts w:ascii="Times New Roman" w:hAnsi="Times New Roman" w:cs="Times New Roman"/>
        </w:rPr>
      </w:pPr>
      <w:r w:rsidRPr="0069598F">
        <w:rPr>
          <w:rFonts w:ascii="Times New Roman" w:hAnsi="Times New Roman" w:cs="Times New Roman"/>
        </w:rPr>
        <w:t>Contribution to Achieving Net-Zero GHG Emissions</w:t>
      </w:r>
    </w:p>
    <w:p w14:paraId="5AD03ECF" w14:textId="77777777" w:rsidR="001F744E" w:rsidRPr="0069598F" w:rsidRDefault="001F744E" w:rsidP="001F744E">
      <w:pPr>
        <w:rPr>
          <w:rFonts w:ascii="Times New Roman" w:hAnsi="Times New Roman" w:cs="Times New Roman"/>
        </w:rPr>
      </w:pPr>
    </w:p>
    <w:p w14:paraId="020672D4"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The Luminous BioSolutions platform is a key enabling technology that can directly assist the oil sands sector in advancing its net-zero GHG emission ambitions by 2050, particularly aligning with industry commitments such as those by the Pathways Alliance:</w:t>
      </w:r>
    </w:p>
    <w:p w14:paraId="4C6FEA82" w14:textId="77777777" w:rsidR="001F744E" w:rsidRPr="0069598F" w:rsidRDefault="001F744E" w:rsidP="001F744E">
      <w:pPr>
        <w:rPr>
          <w:rFonts w:ascii="Times New Roman" w:hAnsi="Times New Roman" w:cs="Times New Roman"/>
        </w:rPr>
      </w:pPr>
    </w:p>
    <w:p w14:paraId="7C845F9B" w14:textId="64518719"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1. Addressing Difficult-to-Abate Scope 1 Emissions: Fugitive methane from tailings ponds represents a challenging source of direct (Scope 1) operational emissions. By providing a viable </w:t>
      </w:r>
      <w:r w:rsidRPr="0069598F">
        <w:rPr>
          <w:rFonts w:ascii="Times New Roman" w:hAnsi="Times New Roman" w:cs="Times New Roman"/>
        </w:rPr>
        <w:lastRenderedPageBreak/>
        <w:t>pathway to accelerate pond reclamation, our solution helps operators directly mitigate and ultimately eliminate these emissions from treated areas.</w:t>
      </w:r>
    </w:p>
    <w:p w14:paraId="7D54C11B" w14:textId="19C2295E" w:rsidR="001F744E" w:rsidRPr="0069598F" w:rsidRDefault="001F744E" w:rsidP="001F744E">
      <w:pPr>
        <w:rPr>
          <w:rFonts w:ascii="Times New Roman" w:hAnsi="Times New Roman" w:cs="Times New Roman"/>
        </w:rPr>
      </w:pPr>
      <w:r w:rsidRPr="0069598F">
        <w:rPr>
          <w:rFonts w:ascii="Times New Roman" w:hAnsi="Times New Roman" w:cs="Times New Roman"/>
        </w:rPr>
        <w:t>2. Facilitating a Core Component of Net-Zero Strategies: Timely and effective tailings reclamation is an integral part of any credible net-zero plan for oil sands operations. Our technology provides essential tools to meet these environmental performance and land stewardship goals.</w:t>
      </w:r>
    </w:p>
    <w:p w14:paraId="37811621" w14:textId="1810AEEB" w:rsidR="001F744E" w:rsidRPr="0069598F" w:rsidRDefault="001F744E" w:rsidP="001F744E">
      <w:pPr>
        <w:rPr>
          <w:rFonts w:ascii="Times New Roman" w:hAnsi="Times New Roman" w:cs="Times New Roman"/>
        </w:rPr>
      </w:pPr>
      <w:r w:rsidRPr="0069598F">
        <w:rPr>
          <w:rFonts w:ascii="Times New Roman" w:hAnsi="Times New Roman" w:cs="Times New Roman"/>
        </w:rPr>
        <w:t>3. Promoting Lower Carbon Intensity Operations: By emphasizing a biological, lower-energy approach to NA management, Luminous contributes to reducing the overall carbon intensity associated with tailings treatment, supporting broader operational efficiency and emission reduction objectives.</w:t>
      </w:r>
    </w:p>
    <w:p w14:paraId="6E3ACA6D" w14:textId="21A06255" w:rsidR="001F744E" w:rsidRPr="0069598F" w:rsidRDefault="001F744E" w:rsidP="001F744E">
      <w:pPr>
        <w:rPr>
          <w:rFonts w:ascii="Times New Roman" w:hAnsi="Times New Roman" w:cs="Times New Roman"/>
        </w:rPr>
      </w:pPr>
      <w:r w:rsidRPr="0069598F">
        <w:rPr>
          <w:rFonts w:ascii="Times New Roman" w:hAnsi="Times New Roman" w:cs="Times New Roman"/>
        </w:rPr>
        <w:t>4. Supporting Corporate Environmental &amp; ESG Commitments: The ability to effectively manage NAs and accelerate reclamation, with transparent data provided by our platform, will directly support oil sands operators in meeting their corporate targets for fugitive emission management, tailings pond closure, overall environmental footprint reduction, and enhanced ESG performance reporting.</w:t>
      </w:r>
    </w:p>
    <w:p w14:paraId="60749AA7" w14:textId="77777777" w:rsidR="001F744E" w:rsidRPr="0069598F" w:rsidRDefault="001F744E" w:rsidP="001F744E">
      <w:pPr>
        <w:rPr>
          <w:rFonts w:ascii="Times New Roman" w:hAnsi="Times New Roman" w:cs="Times New Roman"/>
        </w:rPr>
      </w:pPr>
    </w:p>
    <w:p w14:paraId="745DD773"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Luminous BioSolutions </w:t>
      </w:r>
      <w:proofErr w:type="gramStart"/>
      <w:r w:rsidRPr="0069598F">
        <w:rPr>
          <w:rFonts w:ascii="Times New Roman" w:hAnsi="Times New Roman" w:cs="Times New Roman"/>
        </w:rPr>
        <w:t>is dedicated to providing</w:t>
      </w:r>
      <w:proofErr w:type="gramEnd"/>
      <w:r w:rsidRPr="0069598F">
        <w:rPr>
          <w:rFonts w:ascii="Times New Roman" w:hAnsi="Times New Roman" w:cs="Times New Roman"/>
        </w:rPr>
        <w:t xml:space="preserve"> a scientifically sound, practical, and low-GHG intensity tool that empowers the oil sands industry to manage a significant environmental legacy and advance meaningfully towards its net-zero future.</w:t>
      </w:r>
    </w:p>
    <w:p w14:paraId="4F1F4E5D" w14:textId="77777777" w:rsidR="001F744E" w:rsidRPr="0069598F" w:rsidRDefault="001F744E" w:rsidP="001F744E">
      <w:pPr>
        <w:rPr>
          <w:rFonts w:ascii="Times New Roman" w:hAnsi="Times New Roman" w:cs="Times New Roman"/>
        </w:rPr>
      </w:pPr>
    </w:p>
    <w:p w14:paraId="7F0E1BB9" w14:textId="28924779" w:rsidR="001F744E" w:rsidRPr="0069598F" w:rsidRDefault="001F744E" w:rsidP="001F744E">
      <w:pPr>
        <w:rPr>
          <w:rFonts w:ascii="Times New Roman" w:hAnsi="Times New Roman" w:cs="Times New Roman"/>
        </w:rPr>
      </w:pPr>
      <w:r w:rsidRPr="0069598F">
        <w:rPr>
          <w:rFonts w:ascii="Times New Roman" w:hAnsi="Times New Roman" w:cs="Times New Roman"/>
        </w:rPr>
        <w:t># Economic and Environmental Benefits</w:t>
      </w:r>
    </w:p>
    <w:p w14:paraId="5B4A9585" w14:textId="77777777" w:rsidR="001F744E" w:rsidRPr="0069598F" w:rsidRDefault="001F744E" w:rsidP="001F744E">
      <w:pPr>
        <w:rPr>
          <w:rFonts w:ascii="Times New Roman" w:hAnsi="Times New Roman" w:cs="Times New Roman"/>
        </w:rPr>
      </w:pPr>
    </w:p>
    <w:p w14:paraId="5756FF2F"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The Luminous BioSolutions project and the subsequent commercialization of our integrated Naphthenic Acid (NA) management platform promise substantial environmental and economic benefits for Alberta, extending well beyond greenhouse gas reductions.</w:t>
      </w:r>
    </w:p>
    <w:p w14:paraId="3F888F2E" w14:textId="77777777" w:rsidR="001F744E" w:rsidRPr="0069598F" w:rsidRDefault="001F744E" w:rsidP="001F744E">
      <w:pPr>
        <w:rPr>
          <w:rFonts w:ascii="Times New Roman" w:hAnsi="Times New Roman" w:cs="Times New Roman"/>
        </w:rPr>
      </w:pPr>
    </w:p>
    <w:p w14:paraId="74E9C122" w14:textId="5CFF7F4D" w:rsidR="001F744E" w:rsidRPr="0069598F" w:rsidRDefault="001F744E" w:rsidP="001F744E">
      <w:pPr>
        <w:rPr>
          <w:rFonts w:ascii="Times New Roman" w:hAnsi="Times New Roman" w:cs="Times New Roman"/>
        </w:rPr>
      </w:pPr>
      <w:r w:rsidRPr="0069598F">
        <w:rPr>
          <w:rFonts w:ascii="Times New Roman" w:hAnsi="Times New Roman" w:cs="Times New Roman"/>
        </w:rPr>
        <w:t>Non-GHG Environmental Benefits: Cleaner Water, Healthier Ecosystems, Accelerated Reclamation</w:t>
      </w:r>
    </w:p>
    <w:p w14:paraId="46A324FF" w14:textId="77777777" w:rsidR="001F744E" w:rsidRPr="0069598F" w:rsidRDefault="001F744E" w:rsidP="001F744E">
      <w:pPr>
        <w:rPr>
          <w:rFonts w:ascii="Times New Roman" w:hAnsi="Times New Roman" w:cs="Times New Roman"/>
        </w:rPr>
      </w:pPr>
    </w:p>
    <w:p w14:paraId="7BCF16D6"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Our technology directly tackles the ecological challenges posed by NAs in oil sands tailings:</w:t>
      </w:r>
    </w:p>
    <w:p w14:paraId="52AC0587" w14:textId="77777777" w:rsidR="001F744E" w:rsidRPr="0069598F" w:rsidRDefault="001F744E" w:rsidP="001F744E">
      <w:pPr>
        <w:rPr>
          <w:rFonts w:ascii="Times New Roman" w:hAnsi="Times New Roman" w:cs="Times New Roman"/>
        </w:rPr>
      </w:pPr>
    </w:p>
    <w:p w14:paraId="2C5CFA90" w14:textId="7CB23635" w:rsidR="001F744E" w:rsidRPr="0069598F" w:rsidRDefault="001F744E" w:rsidP="001F744E">
      <w:pPr>
        <w:rPr>
          <w:rFonts w:ascii="Times New Roman" w:hAnsi="Times New Roman" w:cs="Times New Roman"/>
        </w:rPr>
      </w:pPr>
      <w:r w:rsidRPr="0069598F">
        <w:rPr>
          <w:rFonts w:ascii="Times New Roman" w:hAnsi="Times New Roman" w:cs="Times New Roman"/>
        </w:rPr>
        <w:t>1. Significantly Improved Water Quality:</w:t>
      </w:r>
    </w:p>
    <w:p w14:paraId="06053D15" w14:textId="0CCE151A"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 xml:space="preserve">    - Project Level: This project aims to demonstrably reduce NA concentrations within the treated mesocosm and field pilot zones. We will target a quantifiable reduction in total NAs (e.g., aiming for a [LUMINOUS TO SPECIFY: </w:t>
      </w:r>
      <w:proofErr w:type="gramStart"/>
      <w:r w:rsidRPr="0069598F">
        <w:rPr>
          <w:rFonts w:ascii="Times New Roman" w:hAnsi="Times New Roman" w:cs="Times New Roman"/>
        </w:rPr>
        <w:t>X]%</w:t>
      </w:r>
      <w:proofErr w:type="gramEnd"/>
      <w:r w:rsidRPr="0069598F">
        <w:rPr>
          <w:rFonts w:ascii="Times New Roman" w:hAnsi="Times New Roman" w:cs="Times New Roman"/>
        </w:rPr>
        <w:t xml:space="preserve"> reduction or to below Y mg/L] within the pilot treatment timeline), using our biosensors and validated by conventional lab methods. This directly lowers the toxicity of the treated OSPW.</w:t>
      </w:r>
    </w:p>
    <w:p w14:paraId="12050F25" w14:textId="4650364F"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Market Deployment: Wider adoption will lead to progressively improved water quality across numerous tailings ponds, making the water more amenable to natural ecosystem recovery or further polishing for potential safe release, aligning with the long-term goals of AER Directive 085.</w:t>
      </w:r>
    </w:p>
    <w:p w14:paraId="6722C0FA"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3B521C0D" w14:textId="55ACE34F" w:rsidR="001F744E" w:rsidRPr="0069598F" w:rsidRDefault="001F744E" w:rsidP="001F744E">
      <w:pPr>
        <w:rPr>
          <w:rFonts w:ascii="Times New Roman" w:hAnsi="Times New Roman" w:cs="Times New Roman"/>
        </w:rPr>
      </w:pPr>
      <w:r w:rsidRPr="0069598F">
        <w:rPr>
          <w:rFonts w:ascii="Times New Roman" w:hAnsi="Times New Roman" w:cs="Times New Roman"/>
        </w:rPr>
        <w:t>2. Accelerated and More Effective Land Reclamation:</w:t>
      </w:r>
    </w:p>
    <w:p w14:paraId="580AE168" w14:textId="257D6263"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Project Level: By proving effective NA management in the [X Ha pilot area – LUMINOUS TO SPECIFY], this project will demonstrate a pathway to advance this specific area towards "Ready-to-Reclaim" status sooner than baseline conditions would allow.</w:t>
      </w:r>
    </w:p>
    <w:p w14:paraId="347645F2" w14:textId="5B5BD60A"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Market Deployment: Each hectare of tailings pond reclaimed an estimated [LUMINOUS TO PROVIDE: e.g., 2-4 years] sooner due to effective NA management translates to a tangible reduction in Alberta's overall industrial footprint and a faster return of land to other productive uses or natural states. This is a critical step in managing legacy liabilities.</w:t>
      </w:r>
    </w:p>
    <w:p w14:paraId="386635B9"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4427C7C2" w14:textId="4769F7AA" w:rsidR="001F744E" w:rsidRPr="0069598F" w:rsidRDefault="001F744E" w:rsidP="001F744E">
      <w:pPr>
        <w:rPr>
          <w:rFonts w:ascii="Times New Roman" w:hAnsi="Times New Roman" w:cs="Times New Roman"/>
        </w:rPr>
      </w:pPr>
      <w:r w:rsidRPr="0069598F">
        <w:rPr>
          <w:rFonts w:ascii="Times New Roman" w:hAnsi="Times New Roman" w:cs="Times New Roman"/>
        </w:rPr>
        <w:t>3. Reduced Ecotoxicity &amp; Environmental Risk:</w:t>
      </w:r>
    </w:p>
    <w:p w14:paraId="4527373E"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Lowering NA concentrations directly </w:t>
      </w:r>
      <w:proofErr w:type="gramStart"/>
      <w:r w:rsidRPr="0069598F">
        <w:rPr>
          <w:rFonts w:ascii="Times New Roman" w:hAnsi="Times New Roman" w:cs="Times New Roman"/>
        </w:rPr>
        <w:t>mitigates</w:t>
      </w:r>
      <w:proofErr w:type="gramEnd"/>
      <w:r w:rsidRPr="0069598F">
        <w:rPr>
          <w:rFonts w:ascii="Times New Roman" w:hAnsi="Times New Roman" w:cs="Times New Roman"/>
        </w:rPr>
        <w:t xml:space="preserve"> risks to aquatic organisms, wildlife, and the broader Athabasca River Basin ecosystem. Our project will contribute to a healthier regional environment.</w:t>
      </w:r>
    </w:p>
    <w:p w14:paraId="0C7F103B"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019E5E96" w14:textId="40DE3F03" w:rsidR="001F744E" w:rsidRPr="0069598F" w:rsidRDefault="001F744E" w:rsidP="001F744E">
      <w:pPr>
        <w:rPr>
          <w:rFonts w:ascii="Times New Roman" w:hAnsi="Times New Roman" w:cs="Times New Roman"/>
        </w:rPr>
      </w:pPr>
      <w:r w:rsidRPr="0069598F">
        <w:rPr>
          <w:rFonts w:ascii="Times New Roman" w:hAnsi="Times New Roman" w:cs="Times New Roman"/>
        </w:rPr>
        <w:t>4. Minimized Secondary Waste from Treatment:</w:t>
      </w:r>
    </w:p>
    <w:p w14:paraId="339F47FB"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w:t>
      </w:r>
      <w:proofErr w:type="gramStart"/>
      <w:r w:rsidRPr="0069598F">
        <w:rPr>
          <w:rFonts w:ascii="Times New Roman" w:hAnsi="Times New Roman" w:cs="Times New Roman"/>
        </w:rPr>
        <w:t>Our biological approach,</w:t>
      </w:r>
      <w:proofErr w:type="gramEnd"/>
      <w:r w:rsidRPr="0069598F">
        <w:rPr>
          <w:rFonts w:ascii="Times New Roman" w:hAnsi="Times New Roman" w:cs="Times New Roman"/>
        </w:rPr>
        <w:t xml:space="preserve"> focused on _in-situ_ degradation by OSPW-native microbes, inherently avoids the generation of large volumes of chemical sludge or other hazardous secondary waste streams often associated with physical-chemical NA treatment methods. This reduces landfill burden and handling complexities.</w:t>
      </w:r>
    </w:p>
    <w:p w14:paraId="00993777" w14:textId="77777777" w:rsidR="001F744E" w:rsidRPr="0069598F" w:rsidRDefault="001F744E" w:rsidP="001F744E">
      <w:pPr>
        <w:rPr>
          <w:rFonts w:ascii="Times New Roman" w:hAnsi="Times New Roman" w:cs="Times New Roman"/>
        </w:rPr>
      </w:pPr>
    </w:p>
    <w:p w14:paraId="10F16F97" w14:textId="6980EF76" w:rsidR="001F744E" w:rsidRPr="0069598F" w:rsidRDefault="001F744E" w:rsidP="001F744E">
      <w:pPr>
        <w:rPr>
          <w:rFonts w:ascii="Times New Roman" w:hAnsi="Times New Roman" w:cs="Times New Roman"/>
        </w:rPr>
      </w:pPr>
      <w:r w:rsidRPr="0069598F">
        <w:rPr>
          <w:rFonts w:ascii="Times New Roman" w:hAnsi="Times New Roman" w:cs="Times New Roman"/>
        </w:rPr>
        <w:t>Economic Benefits: Driving Growth, Innovation, and Cost Savings for Alberta</w:t>
      </w:r>
    </w:p>
    <w:p w14:paraId="1952BB27" w14:textId="77777777" w:rsidR="001F744E" w:rsidRPr="0069598F" w:rsidRDefault="001F744E" w:rsidP="001F744E">
      <w:pPr>
        <w:rPr>
          <w:rFonts w:ascii="Times New Roman" w:hAnsi="Times New Roman" w:cs="Times New Roman"/>
        </w:rPr>
      </w:pPr>
    </w:p>
    <w:p w14:paraId="15E292D9"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This project and the subsequent commercialization of Luminous technology will deliver significant economic advantages:</w:t>
      </w:r>
    </w:p>
    <w:p w14:paraId="302853D8" w14:textId="77777777" w:rsidR="001F744E" w:rsidRPr="0069598F" w:rsidRDefault="001F744E" w:rsidP="001F744E">
      <w:pPr>
        <w:rPr>
          <w:rFonts w:ascii="Times New Roman" w:hAnsi="Times New Roman" w:cs="Times New Roman"/>
        </w:rPr>
      </w:pPr>
    </w:p>
    <w:p w14:paraId="1625441D" w14:textId="59F7C88E" w:rsidR="001F744E" w:rsidRPr="0069598F" w:rsidRDefault="001F744E" w:rsidP="001F744E">
      <w:pPr>
        <w:rPr>
          <w:rFonts w:ascii="Times New Roman" w:hAnsi="Times New Roman" w:cs="Times New Roman"/>
        </w:rPr>
      </w:pPr>
      <w:r w:rsidRPr="0069598F">
        <w:rPr>
          <w:rFonts w:ascii="Times New Roman" w:hAnsi="Times New Roman" w:cs="Times New Roman"/>
        </w:rPr>
        <w:t>1. For Luminous BioSolutions (Applicant): Successful demonstration will be a catalyst for commercial contracts, revenue growth, and establishing Luminous as a leader in a specialized, high-need environmental technology niche.</w:t>
      </w:r>
    </w:p>
    <w:p w14:paraId="2EB2BA51" w14:textId="54F5C5BB" w:rsidR="001F744E" w:rsidRPr="0069598F" w:rsidRDefault="001F744E" w:rsidP="001F744E">
      <w:pPr>
        <w:rPr>
          <w:rFonts w:ascii="Times New Roman" w:hAnsi="Times New Roman" w:cs="Times New Roman"/>
        </w:rPr>
      </w:pPr>
      <w:r w:rsidRPr="0069598F">
        <w:rPr>
          <w:rFonts w:ascii="Times New Roman" w:hAnsi="Times New Roman" w:cs="Times New Roman"/>
        </w:rPr>
        <w:t>2. For Oil Sands Partners &amp; the Broader Industry:</w:t>
      </w:r>
    </w:p>
    <w:p w14:paraId="19A28E98" w14:textId="3C535D09"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Operational Cost Savings: Potential for &gt;50% reduction in NA monitoring costs due to the speed and efficiency of our biosensors compared to conventional lab analysis. Our </w:t>
      </w:r>
      <w:proofErr w:type="gramStart"/>
      <w:r w:rsidRPr="0069598F">
        <w:rPr>
          <w:rFonts w:ascii="Times New Roman" w:hAnsi="Times New Roman" w:cs="Times New Roman"/>
        </w:rPr>
        <w:t>biologically-driven</w:t>
      </w:r>
      <w:proofErr w:type="gramEnd"/>
      <w:r w:rsidRPr="0069598F">
        <w:rPr>
          <w:rFonts w:ascii="Times New Roman" w:hAnsi="Times New Roman" w:cs="Times New Roman"/>
        </w:rPr>
        <w:t xml:space="preserve"> remediation support also aims for lower lifecycle costs than energy-intensive chemical or physical alternatives.</w:t>
      </w:r>
    </w:p>
    <w:p w14:paraId="0C45168B"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517E843F" w14:textId="5561A16E"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Reduced Long-Term Liabilities: Accelerating tailings reclamation directly reduces the immense financial liabilities (estimated in the tens to hundreds of </w:t>
      </w:r>
      <w:proofErr w:type="gramStart"/>
      <w:r w:rsidRPr="0069598F">
        <w:rPr>
          <w:rFonts w:ascii="Times New Roman" w:hAnsi="Times New Roman" w:cs="Times New Roman"/>
        </w:rPr>
        <w:t>billions )</w:t>
      </w:r>
      <w:proofErr w:type="gramEnd"/>
      <w:r w:rsidRPr="0069598F">
        <w:rPr>
          <w:rFonts w:ascii="Times New Roman" w:hAnsi="Times New Roman" w:cs="Times New Roman"/>
        </w:rPr>
        <w:t xml:space="preserve"> associated with long-term pond management and closure.</w:t>
      </w:r>
    </w:p>
    <w:p w14:paraId="7DA4561A"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24880EE5" w14:textId="0F656C93"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Enhanced Operational Certainty &amp; Social License: Demonstrating proactive and effective environmental management of NAs strengthens operators' social license and can help maintain production goals by alleviating constraints related to tailings storage capacity.</w:t>
      </w:r>
    </w:p>
    <w:p w14:paraId="12B02CCE"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0BB38480" w14:textId="2A725FA7" w:rsidR="001F744E" w:rsidRPr="0069598F" w:rsidRDefault="001F744E" w:rsidP="001F744E">
      <w:pPr>
        <w:rPr>
          <w:rFonts w:ascii="Times New Roman" w:hAnsi="Times New Roman" w:cs="Times New Roman"/>
        </w:rPr>
      </w:pPr>
      <w:r w:rsidRPr="0069598F">
        <w:rPr>
          <w:rFonts w:ascii="Times New Roman" w:hAnsi="Times New Roman" w:cs="Times New Roman"/>
        </w:rPr>
        <w:t>3. For Alberta's Economy:</w:t>
      </w:r>
    </w:p>
    <w:p w14:paraId="00EED5AE" w14:textId="204D7928"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Job Creation &amp; Talent Development: This project alone will create/sustain approximately 10-15 new, direct, highly skilled FTE jobs in Alberta (Calgary and AOSR) in cleantech R&amp;D, field operations, and data science. Commercial scale-up will create significantly more. </w:t>
      </w:r>
      <w:proofErr w:type="gramStart"/>
      <w:r w:rsidRPr="0069598F">
        <w:rPr>
          <w:rFonts w:ascii="Times New Roman" w:hAnsi="Times New Roman" w:cs="Times New Roman"/>
        </w:rPr>
        <w:t>_(</w:t>
      </w:r>
      <w:proofErr w:type="gramEnd"/>
      <w:r w:rsidRPr="0069598F">
        <w:rPr>
          <w:rFonts w:ascii="Times New Roman" w:hAnsi="Times New Roman" w:cs="Times New Roman"/>
        </w:rPr>
        <w:t>See quantification below</w:t>
      </w:r>
      <w:proofErr w:type="gramStart"/>
      <w:r w:rsidRPr="0069598F">
        <w:rPr>
          <w:rFonts w:ascii="Times New Roman" w:hAnsi="Times New Roman" w:cs="Times New Roman"/>
        </w:rPr>
        <w:t>)._</w:t>
      </w:r>
      <w:proofErr w:type="gramEnd"/>
    </w:p>
    <w:p w14:paraId="65882A02" w14:textId="6A361C85"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Attraction of Investment Capital: ERA's support leverages matching funds, bringing an estimated [$6.0M - $7.0M – NEEDS VALIDATION] in total project investment into Alberta's innovation ecosystem. Success will attract further venture capital.</w:t>
      </w:r>
    </w:p>
    <w:p w14:paraId="33C0789A" w14:textId="0F940B8B"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Economic Diversification &amp; Innovation Leadership: Strengthens Alberta's growing biotechnology and environmental technology sectors, enhancing its global reputation as a leader in responsible resource development and cleantech innovation.</w:t>
      </w:r>
    </w:p>
    <w:p w14:paraId="79DF8422" w14:textId="2B923DF8"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Training Opportunities: Collaboration with Alberta post-secondary institutions will provide valuable training for students and researchers (HQP).</w:t>
      </w:r>
    </w:p>
    <w:p w14:paraId="0EDD048A" w14:textId="77777777" w:rsidR="001F744E" w:rsidRPr="0069598F" w:rsidRDefault="001F744E" w:rsidP="001F744E">
      <w:pPr>
        <w:rPr>
          <w:rFonts w:ascii="Times New Roman" w:hAnsi="Times New Roman" w:cs="Times New Roman"/>
        </w:rPr>
      </w:pPr>
    </w:p>
    <w:p w14:paraId="5003E318" w14:textId="15AEE0C5" w:rsidR="001F744E" w:rsidRPr="0069598F" w:rsidRDefault="001F744E" w:rsidP="001F744E">
      <w:pPr>
        <w:rPr>
          <w:rFonts w:ascii="Times New Roman" w:hAnsi="Times New Roman" w:cs="Times New Roman"/>
        </w:rPr>
      </w:pPr>
      <w:r w:rsidRPr="0069598F">
        <w:rPr>
          <w:rFonts w:ascii="Times New Roman" w:hAnsi="Times New Roman" w:cs="Times New Roman"/>
        </w:rPr>
        <w:t>Quantification of Direct Employment</w:t>
      </w:r>
    </w:p>
    <w:p w14:paraId="402BFC11" w14:textId="77777777" w:rsidR="001F744E" w:rsidRPr="0069598F" w:rsidRDefault="001F744E" w:rsidP="001F744E">
      <w:pPr>
        <w:rPr>
          <w:rFonts w:ascii="Times New Roman" w:hAnsi="Times New Roman" w:cs="Times New Roman"/>
        </w:rPr>
      </w:pPr>
    </w:p>
    <w:p w14:paraId="7271E4AD" w14:textId="72FEAFEE" w:rsidR="001F744E" w:rsidRPr="0069598F" w:rsidRDefault="001F744E" w:rsidP="001F744E">
      <w:pPr>
        <w:rPr>
          <w:rFonts w:ascii="Times New Roman" w:hAnsi="Times New Roman" w:cs="Times New Roman"/>
        </w:rPr>
      </w:pPr>
      <w:r w:rsidRPr="0069598F">
        <w:rPr>
          <w:rFonts w:ascii="Times New Roman" w:hAnsi="Times New Roman" w:cs="Times New Roman"/>
        </w:rPr>
        <w:t>- Project Implementation (Years 1-4): We anticipate this project will directly support/create approximately 10-15 full-time equivalent (FTE) positions. These roles will include Project Management, Field Operations Leads and Technicians, Laboratory Scientists and Technicians (for microbiology and sensor support), and Data Scientists/Software Developers.</w:t>
      </w:r>
    </w:p>
    <w:p w14:paraId="165EAC26" w14:textId="15B665E4" w:rsidR="001F744E" w:rsidRPr="0069598F" w:rsidRDefault="001F744E" w:rsidP="001F744E">
      <w:pPr>
        <w:rPr>
          <w:rFonts w:ascii="Times New Roman" w:hAnsi="Times New Roman" w:cs="Times New Roman"/>
        </w:rPr>
      </w:pPr>
      <w:r w:rsidRPr="0069598F">
        <w:rPr>
          <w:rFonts w:ascii="Times New Roman" w:hAnsi="Times New Roman" w:cs="Times New Roman"/>
        </w:rPr>
        <w:t>- Location of Jobs: All direct project employment is anticipated to be located within Alberta, primarily split between Calgary (for R&amp;D, lab support, data analytics, and project management) and the AOSR (for field operations and on-site analysis).</w:t>
      </w:r>
    </w:p>
    <w:p w14:paraId="48FEE57A" w14:textId="02AAF48D" w:rsidR="001F744E" w:rsidRPr="0069598F" w:rsidRDefault="001F744E" w:rsidP="001F744E">
      <w:pPr>
        <w:rPr>
          <w:rFonts w:ascii="Times New Roman" w:hAnsi="Times New Roman" w:cs="Times New Roman"/>
        </w:rPr>
      </w:pPr>
      <w:r w:rsidRPr="0069598F">
        <w:rPr>
          <w:rFonts w:ascii="Times New Roman" w:hAnsi="Times New Roman" w:cs="Times New Roman"/>
        </w:rPr>
        <w:t>- Nature of Jobs: These will primarily be new, highly skilled positions. The project may also support Alberta-based contractors for specialized services (e.g., third-party analytical validation, mesocosm construction).</w:t>
      </w:r>
    </w:p>
    <w:p w14:paraId="75B65195" w14:textId="77777777" w:rsidR="001F744E" w:rsidRPr="0069598F" w:rsidRDefault="001F744E" w:rsidP="001F744E">
      <w:pPr>
        <w:rPr>
          <w:rFonts w:ascii="Times New Roman" w:hAnsi="Times New Roman" w:cs="Times New Roman"/>
        </w:rPr>
      </w:pPr>
    </w:p>
    <w:p w14:paraId="6E64C048" w14:textId="566C9B05" w:rsidR="001F744E" w:rsidRPr="0069598F" w:rsidRDefault="001F744E" w:rsidP="001F744E">
      <w:pPr>
        <w:rPr>
          <w:rFonts w:ascii="Times New Roman" w:hAnsi="Times New Roman" w:cs="Times New Roman"/>
        </w:rPr>
      </w:pPr>
      <w:r w:rsidRPr="0069598F">
        <w:rPr>
          <w:rFonts w:ascii="Times New Roman" w:hAnsi="Times New Roman" w:cs="Times New Roman"/>
        </w:rPr>
        <w:t>Potential Negative Impacts Relative to Current Practice</w:t>
      </w:r>
    </w:p>
    <w:p w14:paraId="2A316D70" w14:textId="77777777" w:rsidR="001F744E" w:rsidRPr="0069598F" w:rsidRDefault="001F744E" w:rsidP="001F744E">
      <w:pPr>
        <w:rPr>
          <w:rFonts w:ascii="Times New Roman" w:hAnsi="Times New Roman" w:cs="Times New Roman"/>
        </w:rPr>
      </w:pPr>
    </w:p>
    <w:p w14:paraId="45402F17"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Luminous BioSolutions is committed to ensuring our technology offers a net environmental benefit. Potential impacts are carefully considered and managed:</w:t>
      </w:r>
    </w:p>
    <w:p w14:paraId="4A5B512F" w14:textId="77777777" w:rsidR="001F744E" w:rsidRPr="0069598F" w:rsidRDefault="001F744E" w:rsidP="001F744E">
      <w:pPr>
        <w:rPr>
          <w:rFonts w:ascii="Times New Roman" w:hAnsi="Times New Roman" w:cs="Times New Roman"/>
        </w:rPr>
      </w:pPr>
    </w:p>
    <w:p w14:paraId="2C464B05" w14:textId="239AFA08"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Introduction of Microbial Cultures: Our bioremediation strategy prioritizes the use and stimulation of OSPW-native microbial strains already adapted to the </w:t>
      </w:r>
      <w:proofErr w:type="gramStart"/>
      <w:r w:rsidRPr="0069598F">
        <w:rPr>
          <w:rFonts w:ascii="Times New Roman" w:hAnsi="Times New Roman" w:cs="Times New Roman"/>
        </w:rPr>
        <w:t>tailings</w:t>
      </w:r>
      <w:proofErr w:type="gramEnd"/>
      <w:r w:rsidRPr="0069598F">
        <w:rPr>
          <w:rFonts w:ascii="Times New Roman" w:hAnsi="Times New Roman" w:cs="Times New Roman"/>
        </w:rPr>
        <w:t xml:space="preserve"> environment. This inherently minimizes the risk associated with introducing foreign organisms. Any bioaugmentation will involve non-pathogenic strains, deployed under controlled conditions with monitoring for unintended ecological effects (e.g., localized changes in dissolved oxygen).</w:t>
      </w:r>
    </w:p>
    <w:p w14:paraId="1FB8DB94" w14:textId="6732BAC0"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Nutrient Amendments: If </w:t>
      </w:r>
      <w:proofErr w:type="spellStart"/>
      <w:r w:rsidRPr="0069598F">
        <w:rPr>
          <w:rFonts w:ascii="Times New Roman" w:hAnsi="Times New Roman" w:cs="Times New Roman"/>
        </w:rPr>
        <w:t>biostimulation</w:t>
      </w:r>
      <w:proofErr w:type="spellEnd"/>
      <w:r w:rsidRPr="0069598F">
        <w:rPr>
          <w:rFonts w:ascii="Times New Roman" w:hAnsi="Times New Roman" w:cs="Times New Roman"/>
        </w:rPr>
        <w:t xml:space="preserve"> requires nutrient addition, dosing will be carefully optimized and monitored to prevent adverse effects like eutrophication, ensuring minimal and targeted application.</w:t>
      </w:r>
    </w:p>
    <w:p w14:paraId="11CC91AA" w14:textId="6AAB555D" w:rsidR="001F744E" w:rsidRPr="0069598F" w:rsidRDefault="001F744E" w:rsidP="001F744E">
      <w:pPr>
        <w:rPr>
          <w:rFonts w:ascii="Times New Roman" w:hAnsi="Times New Roman" w:cs="Times New Roman"/>
        </w:rPr>
      </w:pPr>
      <w:r w:rsidRPr="0069598F">
        <w:rPr>
          <w:rFonts w:ascii="Times New Roman" w:hAnsi="Times New Roman" w:cs="Times New Roman"/>
        </w:rPr>
        <w:t>- Operational Footprint: The physical footprint of our bioaugmentation arrays and any on-site mesocosms or bioremediation support equipment is small and temporary, especially when compared to large-scale chemical treatment plants or the tailings ponds themselves.</w:t>
      </w:r>
    </w:p>
    <w:p w14:paraId="6FFCD283" w14:textId="1C8E4DA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Comparison: Overall, the potential negative impacts of our carefully managed biological system are anticipated to be significantly lower than those associated with the status quo </w:t>
      </w:r>
      <w:r w:rsidRPr="0069598F">
        <w:rPr>
          <w:rFonts w:ascii="Times New Roman" w:hAnsi="Times New Roman" w:cs="Times New Roman"/>
        </w:rPr>
        <w:lastRenderedPageBreak/>
        <w:t>(ongoing accumulation of toxic NAs) or many energy-intensive chemical/physical treatment alternatives that may produce significant secondary waste.</w:t>
      </w:r>
    </w:p>
    <w:p w14:paraId="5124EECA" w14:textId="77777777" w:rsidR="001F744E" w:rsidRPr="0069598F" w:rsidRDefault="001F744E" w:rsidP="001F744E">
      <w:pPr>
        <w:rPr>
          <w:rFonts w:ascii="Times New Roman" w:hAnsi="Times New Roman" w:cs="Times New Roman"/>
        </w:rPr>
      </w:pPr>
    </w:p>
    <w:p w14:paraId="10E99753" w14:textId="0306F54D" w:rsidR="001F744E" w:rsidRPr="0069598F" w:rsidRDefault="001F744E" w:rsidP="001F744E">
      <w:pPr>
        <w:rPr>
          <w:rFonts w:ascii="Times New Roman" w:hAnsi="Times New Roman" w:cs="Times New Roman"/>
        </w:rPr>
      </w:pPr>
      <w:r w:rsidRPr="0069598F">
        <w:rPr>
          <w:rFonts w:ascii="Times New Roman" w:hAnsi="Times New Roman" w:cs="Times New Roman"/>
        </w:rPr>
        <w:t>Ancillary Benefits: Strengthening Communities and Knowledge</w:t>
      </w:r>
    </w:p>
    <w:p w14:paraId="6C5EF9C1" w14:textId="77777777" w:rsidR="001F744E" w:rsidRPr="0069598F" w:rsidRDefault="001F744E" w:rsidP="001F744E">
      <w:pPr>
        <w:rPr>
          <w:rFonts w:ascii="Times New Roman" w:hAnsi="Times New Roman" w:cs="Times New Roman"/>
        </w:rPr>
      </w:pPr>
    </w:p>
    <w:p w14:paraId="12A06092"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Beyond the direct environmental and economic outcomes, this project will foster broader societal benefits:</w:t>
      </w:r>
    </w:p>
    <w:p w14:paraId="2DA57378" w14:textId="77777777" w:rsidR="001F744E" w:rsidRPr="0069598F" w:rsidRDefault="001F744E" w:rsidP="001F744E">
      <w:pPr>
        <w:rPr>
          <w:rFonts w:ascii="Times New Roman" w:hAnsi="Times New Roman" w:cs="Times New Roman"/>
        </w:rPr>
      </w:pPr>
    </w:p>
    <w:p w14:paraId="3F4B7F70" w14:textId="5AE70CBA"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Indigenous and Rural Engagement: We are committed to early and ongoing engagement with Indigenous Rights-holders and local communities in the AOSR. This includes transparently sharing project information and monitoring data (potentially via our data </w:t>
      </w:r>
      <w:proofErr w:type="gramStart"/>
      <w:r w:rsidRPr="0069598F">
        <w:rPr>
          <w:rFonts w:ascii="Times New Roman" w:hAnsi="Times New Roman" w:cs="Times New Roman"/>
        </w:rPr>
        <w:t>platform )</w:t>
      </w:r>
      <w:proofErr w:type="gramEnd"/>
      <w:r w:rsidRPr="0069598F">
        <w:rPr>
          <w:rFonts w:ascii="Times New Roman" w:hAnsi="Times New Roman" w:cs="Times New Roman"/>
        </w:rPr>
        <w:t>, seeking input on local environmental concerns, and exploring opportunities for local employment, training, or contracting during field phases. Addressing NA toxicity directly contributes to the health and well-being of traditional territories and local ecosystems.</w:t>
      </w:r>
    </w:p>
    <w:p w14:paraId="4E64B20B"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w:t>
      </w:r>
    </w:p>
    <w:p w14:paraId="080F3F58" w14:textId="6BA50EAF" w:rsidR="001F744E" w:rsidRPr="0069598F" w:rsidRDefault="001F744E" w:rsidP="001F744E">
      <w:pPr>
        <w:rPr>
          <w:rFonts w:ascii="Times New Roman" w:hAnsi="Times New Roman" w:cs="Times New Roman"/>
        </w:rPr>
      </w:pPr>
      <w:r w:rsidRPr="0069598F">
        <w:rPr>
          <w:rFonts w:ascii="Times New Roman" w:hAnsi="Times New Roman" w:cs="Times New Roman"/>
        </w:rPr>
        <w:t>- Post-Secondary Collaboration &amp; HQP Development: Our existing and planned collaborations with the University of Calgary and Athabasca University will provide valuable research opportunities and hands-on training for students, post-doctoral fellows, and technicians, cultivating Highly Qualified Personnel for Alberta's growing cleantech and environmental sectors.</w:t>
      </w:r>
    </w:p>
    <w:p w14:paraId="4BFDC34C" w14:textId="1C21DECD" w:rsidR="001F744E" w:rsidRPr="0069598F" w:rsidRDefault="001F744E" w:rsidP="001F744E">
      <w:pPr>
        <w:rPr>
          <w:rFonts w:ascii="Times New Roman" w:hAnsi="Times New Roman" w:cs="Times New Roman"/>
        </w:rPr>
      </w:pPr>
      <w:r w:rsidRPr="0069598F">
        <w:rPr>
          <w:rFonts w:ascii="Times New Roman" w:hAnsi="Times New Roman" w:cs="Times New Roman"/>
        </w:rPr>
        <w:t>- Improved Health and Safety Outcomes: By reducing NA toxicity in OSPW, the project contributes to healthier aquatic ecosystems. Furthermore, our biological approach generally involves handling safer materials compared to the potentially harsh or hazardous chemicals used in some alternative industrial treatment processes.</w:t>
      </w:r>
    </w:p>
    <w:p w14:paraId="613A1A84" w14:textId="28DFE037" w:rsidR="001F744E" w:rsidRPr="0069598F" w:rsidRDefault="001F744E" w:rsidP="001F744E">
      <w:pPr>
        <w:rPr>
          <w:rFonts w:ascii="Times New Roman" w:hAnsi="Times New Roman" w:cs="Times New Roman"/>
        </w:rPr>
      </w:pPr>
      <w:r w:rsidRPr="0069598F">
        <w:rPr>
          <w:rFonts w:ascii="Times New Roman" w:hAnsi="Times New Roman" w:cs="Times New Roman"/>
        </w:rPr>
        <w:t>- Enhanced Transparency &amp; Public Confidence: The ability of our platform to provide clear, accessible, and near real-time data on NA levels and treatment efficacy can significantly improve transparency for regulators and the public, fostering greater trust in environmental management practices.</w:t>
      </w:r>
    </w:p>
    <w:p w14:paraId="0D1826FA" w14:textId="77777777" w:rsidR="001F744E" w:rsidRPr="0069598F" w:rsidRDefault="001F744E" w:rsidP="001F744E">
      <w:pPr>
        <w:rPr>
          <w:rFonts w:ascii="Times New Roman" w:hAnsi="Times New Roman" w:cs="Times New Roman"/>
        </w:rPr>
      </w:pPr>
    </w:p>
    <w:p w14:paraId="729C034F"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This project is not just about developing a technology; it's about delivering a comprehensive solution that enhances environmental stewardship, builds economic resilience, and strengthens community well-being in Alberta.</w:t>
      </w:r>
    </w:p>
    <w:p w14:paraId="6637DA45" w14:textId="77777777" w:rsidR="001F744E" w:rsidRPr="0069598F" w:rsidRDefault="001F744E" w:rsidP="001F744E">
      <w:pPr>
        <w:rPr>
          <w:rFonts w:ascii="Times New Roman" w:hAnsi="Times New Roman" w:cs="Times New Roman"/>
        </w:rPr>
      </w:pPr>
    </w:p>
    <w:p w14:paraId="07BD6A8D" w14:textId="0E841D39"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 Market and Value Proposition</w:t>
      </w:r>
    </w:p>
    <w:p w14:paraId="08AD62C4" w14:textId="77777777" w:rsidR="001F744E" w:rsidRPr="0069598F" w:rsidRDefault="001F744E" w:rsidP="001F744E">
      <w:pPr>
        <w:rPr>
          <w:rFonts w:ascii="Times New Roman" w:hAnsi="Times New Roman" w:cs="Times New Roman"/>
        </w:rPr>
      </w:pPr>
    </w:p>
    <w:p w14:paraId="7EB2ADE0"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Luminous BioSolutions is positioned to address a critical, multi-billion-dollar challenge within Alberta's oil sands, offering a clear pathway to commercial success through significant environmental and economic value creation.</w:t>
      </w:r>
    </w:p>
    <w:p w14:paraId="27C55ED1" w14:textId="77777777" w:rsidR="001F744E" w:rsidRPr="0069598F" w:rsidRDefault="001F744E" w:rsidP="001F744E">
      <w:pPr>
        <w:rPr>
          <w:rFonts w:ascii="Times New Roman" w:hAnsi="Times New Roman" w:cs="Times New Roman"/>
        </w:rPr>
      </w:pPr>
    </w:p>
    <w:p w14:paraId="59D335BE" w14:textId="29825A80" w:rsidR="001F744E" w:rsidRPr="0069598F" w:rsidRDefault="001F744E" w:rsidP="001F744E">
      <w:pPr>
        <w:rPr>
          <w:rFonts w:ascii="Times New Roman" w:hAnsi="Times New Roman" w:cs="Times New Roman"/>
        </w:rPr>
      </w:pPr>
      <w:r w:rsidRPr="0069598F">
        <w:rPr>
          <w:rFonts w:ascii="Times New Roman" w:hAnsi="Times New Roman" w:cs="Times New Roman"/>
        </w:rPr>
        <w:t>Target Market for Commercialization in Alberta</w:t>
      </w:r>
    </w:p>
    <w:p w14:paraId="16C18E3F" w14:textId="77777777" w:rsidR="001F744E" w:rsidRPr="0069598F" w:rsidRDefault="001F744E" w:rsidP="001F744E">
      <w:pPr>
        <w:rPr>
          <w:rFonts w:ascii="Times New Roman" w:hAnsi="Times New Roman" w:cs="Times New Roman"/>
        </w:rPr>
      </w:pPr>
    </w:p>
    <w:p w14:paraId="1A7AC0A9"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Our primary target market comprises the three major oil sands mining operators in the Athabasca Oil Sands Region (AOSR). These entities (including Suncor, CNRL, Imperial Oil) are responsible for managing vast tailings volumes and operate under stringent regulatory frameworks, notably AER Directive 085, which mandates progressive tailings treatment and reclamation. These operators are our key potential customers and pilot partners.</w:t>
      </w:r>
    </w:p>
    <w:p w14:paraId="723DC897" w14:textId="77777777" w:rsidR="001F744E" w:rsidRPr="0069598F" w:rsidRDefault="001F744E" w:rsidP="001F744E">
      <w:pPr>
        <w:rPr>
          <w:rFonts w:ascii="Times New Roman" w:hAnsi="Times New Roman" w:cs="Times New Roman"/>
        </w:rPr>
      </w:pPr>
    </w:p>
    <w:p w14:paraId="474547B5"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A secondary, yet crucial, market segment includes environmental consulting and engineering firms that advise and service these oil sands operators. These firms can act as key influencers, specifiers, and channel partners for our integrated solution.</w:t>
      </w:r>
    </w:p>
    <w:p w14:paraId="47DCD886" w14:textId="77777777" w:rsidR="001F744E" w:rsidRPr="0069598F" w:rsidRDefault="001F744E" w:rsidP="001F744E">
      <w:pPr>
        <w:rPr>
          <w:rFonts w:ascii="Times New Roman" w:hAnsi="Times New Roman" w:cs="Times New Roman"/>
        </w:rPr>
      </w:pPr>
    </w:p>
    <w:p w14:paraId="7E6B6A7D" w14:textId="2E3949FD" w:rsidR="001F744E" w:rsidRPr="0069598F" w:rsidRDefault="001F744E" w:rsidP="001F744E">
      <w:pPr>
        <w:rPr>
          <w:rFonts w:ascii="Times New Roman" w:hAnsi="Times New Roman" w:cs="Times New Roman"/>
        </w:rPr>
      </w:pPr>
      <w:r w:rsidRPr="0069598F">
        <w:rPr>
          <w:rFonts w:ascii="Times New Roman" w:hAnsi="Times New Roman" w:cs="Times New Roman"/>
        </w:rPr>
        <w:t>Overall Market Potential in Alberta</w:t>
      </w:r>
    </w:p>
    <w:p w14:paraId="79E12721" w14:textId="77777777" w:rsidR="001F744E" w:rsidRPr="0069598F" w:rsidRDefault="001F744E" w:rsidP="001F744E">
      <w:pPr>
        <w:rPr>
          <w:rFonts w:ascii="Times New Roman" w:hAnsi="Times New Roman" w:cs="Times New Roman"/>
        </w:rPr>
      </w:pPr>
    </w:p>
    <w:p w14:paraId="4DA72894"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The scale of the NA management challenge in Alberta defines a substantial market opportunity:</w:t>
      </w:r>
    </w:p>
    <w:p w14:paraId="20CC9EE4" w14:textId="77777777" w:rsidR="001F744E" w:rsidRPr="0069598F" w:rsidRDefault="001F744E" w:rsidP="001F744E">
      <w:pPr>
        <w:rPr>
          <w:rFonts w:ascii="Times New Roman" w:hAnsi="Times New Roman" w:cs="Times New Roman"/>
        </w:rPr>
      </w:pPr>
    </w:p>
    <w:p w14:paraId="64F86499" w14:textId="117A4A4A" w:rsidR="001F744E" w:rsidRPr="0069598F" w:rsidRDefault="001F744E" w:rsidP="001F744E">
      <w:pPr>
        <w:rPr>
          <w:rFonts w:ascii="Times New Roman" w:hAnsi="Times New Roman" w:cs="Times New Roman"/>
        </w:rPr>
      </w:pPr>
      <w:r w:rsidRPr="0069598F">
        <w:rPr>
          <w:rFonts w:ascii="Times New Roman" w:hAnsi="Times New Roman" w:cs="Times New Roman"/>
        </w:rPr>
        <w:t>- Market for Deploying the Solution:</w:t>
      </w:r>
    </w:p>
    <w:p w14:paraId="28381E45"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There are approximately three major active oil sands mining operations, each managing multiple large tailings ponds or dedicated treatment cells.</w:t>
      </w:r>
    </w:p>
    <w:p w14:paraId="0BEE0AFF" w14:textId="59F65A9D"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The total area of existing tailings ponds exceeds 300 km² (30,000 hectares), containing roughly 1.4 trillion litres of fluid tailings.</w:t>
      </w:r>
    </w:p>
    <w:p w14:paraId="46288884"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Our solution (biosensor arrays, data platform subscriptions, and bioremediation support services) is designed for modular deployment, applicable across numerous monitoring points and treatment zones within each site. Each major operator represents a multi-</w:t>
      </w:r>
      <w:proofErr w:type="gramStart"/>
      <w:r w:rsidRPr="0069598F">
        <w:rPr>
          <w:rFonts w:ascii="Times New Roman" w:hAnsi="Times New Roman" w:cs="Times New Roman"/>
        </w:rPr>
        <w:t>million dollar</w:t>
      </w:r>
      <w:proofErr w:type="gramEnd"/>
      <w:r w:rsidRPr="0069598F">
        <w:rPr>
          <w:rFonts w:ascii="Times New Roman" w:hAnsi="Times New Roman" w:cs="Times New Roman"/>
        </w:rPr>
        <w:t xml:space="preserve"> annual service potential for comprehensive NA management.</w:t>
      </w:r>
    </w:p>
    <w:p w14:paraId="1C0A0C6B" w14:textId="06FCA79E"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 Market for Outputs of the Technology: The primary "outputs" are validated data insights, accelerated NA degradation, improved water quality, and facilitated reclamation readiness. The value is realized through reduced liabilities, operational efficiencies, and enhanced environmental performance for operators, rather than a tangible "product" sold in tonnes.</w:t>
      </w:r>
    </w:p>
    <w:p w14:paraId="488B1DE4" w14:textId="77777777" w:rsidR="001F744E" w:rsidRPr="0069598F" w:rsidRDefault="001F744E" w:rsidP="001F744E">
      <w:pPr>
        <w:rPr>
          <w:rFonts w:ascii="Times New Roman" w:hAnsi="Times New Roman" w:cs="Times New Roman"/>
        </w:rPr>
      </w:pPr>
    </w:p>
    <w:p w14:paraId="1C069670" w14:textId="7D0CC27D" w:rsidR="001F744E" w:rsidRPr="0069598F" w:rsidRDefault="001F744E" w:rsidP="001F744E">
      <w:pPr>
        <w:rPr>
          <w:rFonts w:ascii="Times New Roman" w:hAnsi="Times New Roman" w:cs="Times New Roman"/>
        </w:rPr>
      </w:pPr>
      <w:r w:rsidRPr="0069598F">
        <w:rPr>
          <w:rFonts w:ascii="Times New Roman" w:hAnsi="Times New Roman" w:cs="Times New Roman"/>
        </w:rPr>
        <w:t>Dominating the Immediate Opportunity &amp; Building Future Capacity</w:t>
      </w:r>
    </w:p>
    <w:p w14:paraId="43C5FBA9" w14:textId="77777777" w:rsidR="001F744E" w:rsidRPr="0069598F" w:rsidRDefault="001F744E" w:rsidP="001F744E">
      <w:pPr>
        <w:rPr>
          <w:rFonts w:ascii="Times New Roman" w:hAnsi="Times New Roman" w:cs="Times New Roman"/>
        </w:rPr>
      </w:pPr>
    </w:p>
    <w:p w14:paraId="1D546C58"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Our foremost priority and most significant immediate opportunity </w:t>
      </w:r>
      <w:proofErr w:type="gramStart"/>
      <w:r w:rsidRPr="0069598F">
        <w:rPr>
          <w:rFonts w:ascii="Times New Roman" w:hAnsi="Times New Roman" w:cs="Times New Roman"/>
        </w:rPr>
        <w:t>lies</w:t>
      </w:r>
      <w:proofErr w:type="gramEnd"/>
      <w:r w:rsidRPr="0069598F">
        <w:rPr>
          <w:rFonts w:ascii="Times New Roman" w:hAnsi="Times New Roman" w:cs="Times New Roman"/>
        </w:rPr>
        <w:t xml:space="preserve"> in successfully deploying and scaling the Luminous BioSolutions platform across Alberta's oil sands sector. The sheer scale of the NA management challenge here represents a substantial market with the potential for significant revenue generation once our solution is proven and widely adopted. Our clear focus is on achieving operational excellence and delivering tangible results for Alberta's key industry partners.</w:t>
      </w:r>
    </w:p>
    <w:p w14:paraId="4ACD3FAA" w14:textId="77777777" w:rsidR="001F744E" w:rsidRPr="0069598F" w:rsidRDefault="001F744E" w:rsidP="001F744E">
      <w:pPr>
        <w:rPr>
          <w:rFonts w:ascii="Times New Roman" w:hAnsi="Times New Roman" w:cs="Times New Roman"/>
        </w:rPr>
      </w:pPr>
    </w:p>
    <w:p w14:paraId="3F10327A" w14:textId="0263E887" w:rsidR="001F744E" w:rsidRPr="0069598F" w:rsidRDefault="001F744E" w:rsidP="001F744E">
      <w:pPr>
        <w:rPr>
          <w:rFonts w:ascii="Times New Roman" w:hAnsi="Times New Roman" w:cs="Times New Roman"/>
        </w:rPr>
      </w:pPr>
      <w:r w:rsidRPr="0069598F">
        <w:rPr>
          <w:rFonts w:ascii="Times New Roman" w:hAnsi="Times New Roman" w:cs="Times New Roman"/>
        </w:rPr>
        <w:t>Successfully tackling this complex, large-scale environmental challenge in Alberta will provide Luminous BioSolutions with unparalleled advantages for future growth:</w:t>
      </w:r>
    </w:p>
    <w:p w14:paraId="6B6D445D" w14:textId="77777777" w:rsidR="001F744E" w:rsidRPr="0069598F" w:rsidRDefault="001F744E" w:rsidP="001F744E">
      <w:pPr>
        <w:rPr>
          <w:rFonts w:ascii="Times New Roman" w:hAnsi="Times New Roman" w:cs="Times New Roman"/>
        </w:rPr>
      </w:pPr>
    </w:p>
    <w:p w14:paraId="59E4A004" w14:textId="168B8251" w:rsidR="001F744E" w:rsidRPr="0069598F" w:rsidRDefault="001F744E" w:rsidP="001F744E">
      <w:pPr>
        <w:rPr>
          <w:rFonts w:ascii="Times New Roman" w:hAnsi="Times New Roman" w:cs="Times New Roman"/>
        </w:rPr>
      </w:pPr>
      <w:r w:rsidRPr="0069598F">
        <w:rPr>
          <w:rFonts w:ascii="Times New Roman" w:hAnsi="Times New Roman" w:cs="Times New Roman"/>
        </w:rPr>
        <w:t>1. Field-Hardened Expertise &amp; Proven Technology: Operating at the scale of the oil sands will provide invaluable learnings and refine our technology into a robust, field-proven system. Our team will possess world-leading, practical expertise in applied microbiology, large-scale environmental biotechnology deployment, and data analytics for complex industrial water systems.</w:t>
      </w:r>
    </w:p>
    <w:p w14:paraId="32DB9970" w14:textId="56EEB7E3" w:rsidR="001F744E" w:rsidRPr="0069598F" w:rsidRDefault="001F744E" w:rsidP="001F744E">
      <w:pPr>
        <w:rPr>
          <w:rFonts w:ascii="Times New Roman" w:hAnsi="Times New Roman" w:cs="Times New Roman"/>
        </w:rPr>
      </w:pPr>
      <w:r w:rsidRPr="0069598F">
        <w:rPr>
          <w:rFonts w:ascii="Times New Roman" w:hAnsi="Times New Roman" w:cs="Times New Roman"/>
        </w:rPr>
        <w:t>2. Financial Strength for Organic Growth: Achieving a steady state of operations and significant revenue from the Alberta oil sands market will provide the financial resources to internally fund further research, development, and strategic expansion into new opportunities.</w:t>
      </w:r>
    </w:p>
    <w:p w14:paraId="2D9A2B51" w14:textId="77AA41D2" w:rsidR="001F744E" w:rsidRPr="0069598F" w:rsidRDefault="001F744E" w:rsidP="001F744E">
      <w:pPr>
        <w:rPr>
          <w:rFonts w:ascii="Times New Roman" w:hAnsi="Times New Roman" w:cs="Times New Roman"/>
        </w:rPr>
      </w:pPr>
      <w:r w:rsidRPr="0069598F">
        <w:rPr>
          <w:rFonts w:ascii="Times New Roman" w:hAnsi="Times New Roman" w:cs="Times New Roman"/>
        </w:rPr>
        <w:t>3. A Foundation for Opportunistic Expansion: Armed with proven technology, deep operational know-how gained from the AOSR, and a strong revenue base, the Luminous team will be exceptionally well-positioned to strategically identify and pursue a multitude of subsequent high-value opportunities. While specific future markets are not our primary focus _at this EOI stage_, our core competencies in advanced microbiology, biosensor technology, and data-driven biological process optimization have broad applicability.</w:t>
      </w:r>
    </w:p>
    <w:p w14:paraId="0E7C7CCC" w14:textId="77777777" w:rsidR="001F744E" w:rsidRPr="0069598F" w:rsidRDefault="001F744E" w:rsidP="001F744E">
      <w:pPr>
        <w:rPr>
          <w:rFonts w:ascii="Times New Roman" w:hAnsi="Times New Roman" w:cs="Times New Roman"/>
        </w:rPr>
      </w:pPr>
    </w:p>
    <w:p w14:paraId="58CC64B1" w14:textId="3B25C47C" w:rsidR="001F744E" w:rsidRPr="0069598F" w:rsidRDefault="001F744E" w:rsidP="001F744E">
      <w:pPr>
        <w:rPr>
          <w:rFonts w:ascii="Times New Roman" w:hAnsi="Times New Roman" w:cs="Times New Roman"/>
        </w:rPr>
      </w:pPr>
      <w:r w:rsidRPr="0069598F">
        <w:rPr>
          <w:rFonts w:ascii="Times New Roman" w:hAnsi="Times New Roman" w:cs="Times New Roman"/>
        </w:rPr>
        <w:t>Potential Future Horizons (Leveraging Core Expertise):</w:t>
      </w:r>
    </w:p>
    <w:p w14:paraId="343FB830" w14:textId="77777777" w:rsidR="001F744E" w:rsidRPr="0069598F" w:rsidRDefault="001F744E" w:rsidP="001F744E">
      <w:pPr>
        <w:rPr>
          <w:rFonts w:ascii="Times New Roman" w:hAnsi="Times New Roman" w:cs="Times New Roman"/>
        </w:rPr>
      </w:pPr>
    </w:p>
    <w:p w14:paraId="0B89D3C5"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While our current, laser-focus remains on the Alberta oil sands, the specialized skills and technologies we are perfecting will inherently lend themselves to addressing challenges in:</w:t>
      </w:r>
    </w:p>
    <w:p w14:paraId="418DE73C" w14:textId="77777777" w:rsidR="001F744E" w:rsidRPr="0069598F" w:rsidRDefault="001F744E" w:rsidP="001F744E">
      <w:pPr>
        <w:rPr>
          <w:rFonts w:ascii="Times New Roman" w:hAnsi="Times New Roman" w:cs="Times New Roman"/>
        </w:rPr>
      </w:pPr>
    </w:p>
    <w:p w14:paraId="7BECCB40" w14:textId="2D6B5A19" w:rsidR="001F744E" w:rsidRPr="0069598F" w:rsidRDefault="001F744E" w:rsidP="001F744E">
      <w:pPr>
        <w:rPr>
          <w:rFonts w:ascii="Times New Roman" w:hAnsi="Times New Roman" w:cs="Times New Roman"/>
        </w:rPr>
      </w:pPr>
      <w:r w:rsidRPr="0069598F">
        <w:rPr>
          <w:rFonts w:ascii="Times New Roman" w:hAnsi="Times New Roman" w:cs="Times New Roman"/>
        </w:rPr>
        <w:t>- Other Resource Sectors: Mining operations (nationally and internationally) often contend with complex organic contaminants in process waters where tailored biological solutions could offer significant advantages.</w:t>
      </w:r>
    </w:p>
    <w:p w14:paraId="463E4A04" w14:textId="7341A26B"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Industrial Wastewater Management: Various industries generating complex organic effluents could benefit from our rapid monitoring and </w:t>
      </w:r>
      <w:proofErr w:type="gramStart"/>
      <w:r w:rsidRPr="0069598F">
        <w:rPr>
          <w:rFonts w:ascii="Times New Roman" w:hAnsi="Times New Roman" w:cs="Times New Roman"/>
        </w:rPr>
        <w:t>biologically-based</w:t>
      </w:r>
      <w:proofErr w:type="gramEnd"/>
      <w:r w:rsidRPr="0069598F">
        <w:rPr>
          <w:rFonts w:ascii="Times New Roman" w:hAnsi="Times New Roman" w:cs="Times New Roman"/>
        </w:rPr>
        <w:t xml:space="preserve"> treatment support.</w:t>
      </w:r>
    </w:p>
    <w:p w14:paraId="5EAA475B" w14:textId="135C555D" w:rsidR="001F744E" w:rsidRPr="0069598F" w:rsidRDefault="001F744E" w:rsidP="001F744E">
      <w:pPr>
        <w:rPr>
          <w:rFonts w:ascii="Times New Roman" w:hAnsi="Times New Roman" w:cs="Times New Roman"/>
        </w:rPr>
      </w:pPr>
      <w:r w:rsidRPr="0069598F">
        <w:rPr>
          <w:rFonts w:ascii="Times New Roman" w:hAnsi="Times New Roman" w:cs="Times New Roman"/>
        </w:rPr>
        <w:t>- Broader Environmental Biotechnology: Our core expertise in applied microbiology and biosensor development will allow us to be agile and opportunistic in tackling other emerging environmental challenges where biological solutions are key.</w:t>
      </w:r>
    </w:p>
    <w:p w14:paraId="458047F9" w14:textId="77777777" w:rsidR="001F744E" w:rsidRPr="0069598F" w:rsidRDefault="001F744E" w:rsidP="001F744E">
      <w:pPr>
        <w:rPr>
          <w:rFonts w:ascii="Times New Roman" w:hAnsi="Times New Roman" w:cs="Times New Roman"/>
        </w:rPr>
      </w:pPr>
    </w:p>
    <w:p w14:paraId="6555F418"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Our strategy is clear: achieve dominant success in solving the critical NA challenge for Alberta's oil sands. This will not only deliver immense value to the province but also forge Luminous into a company with the financial strength, unparalleled expertise, and proven technology to tackle a diverse range of future environmental and industrial biotechnology opportunities globally. This ERA-funded project is the crucial first step in that ambitious journey.</w:t>
      </w:r>
    </w:p>
    <w:p w14:paraId="2D82385A" w14:textId="77777777" w:rsidR="001F744E" w:rsidRPr="0069598F" w:rsidRDefault="001F744E" w:rsidP="001F744E">
      <w:pPr>
        <w:rPr>
          <w:rFonts w:ascii="Times New Roman" w:hAnsi="Times New Roman" w:cs="Times New Roman"/>
        </w:rPr>
      </w:pPr>
    </w:p>
    <w:p w14:paraId="77B8A34B" w14:textId="33A593F3" w:rsidR="001F744E" w:rsidRPr="0069598F" w:rsidRDefault="001F744E" w:rsidP="001F744E">
      <w:pPr>
        <w:rPr>
          <w:rFonts w:ascii="Times New Roman" w:hAnsi="Times New Roman" w:cs="Times New Roman"/>
        </w:rPr>
      </w:pPr>
      <w:r w:rsidRPr="0069598F">
        <w:rPr>
          <w:rFonts w:ascii="Times New Roman" w:hAnsi="Times New Roman" w:cs="Times New Roman"/>
        </w:rPr>
        <w:t>Applicability to Other Sectors</w:t>
      </w:r>
    </w:p>
    <w:p w14:paraId="015D62D8" w14:textId="77777777" w:rsidR="001F744E" w:rsidRPr="0069598F" w:rsidRDefault="001F744E" w:rsidP="001F744E">
      <w:pPr>
        <w:rPr>
          <w:rFonts w:ascii="Times New Roman" w:hAnsi="Times New Roman" w:cs="Times New Roman"/>
        </w:rPr>
      </w:pPr>
    </w:p>
    <w:p w14:paraId="76A5AFD6"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Beyond oil sands tailings, our core competencies are adaptable:</w:t>
      </w:r>
    </w:p>
    <w:p w14:paraId="4D57ADDD" w14:textId="77777777" w:rsidR="001F744E" w:rsidRPr="0069598F" w:rsidRDefault="001F744E" w:rsidP="001F744E">
      <w:pPr>
        <w:rPr>
          <w:rFonts w:ascii="Times New Roman" w:hAnsi="Times New Roman" w:cs="Times New Roman"/>
        </w:rPr>
      </w:pPr>
    </w:p>
    <w:p w14:paraId="37B5C5BC" w14:textId="41BC24E9" w:rsidR="001F744E" w:rsidRPr="0069598F" w:rsidRDefault="001F744E" w:rsidP="001F744E">
      <w:pPr>
        <w:rPr>
          <w:rFonts w:ascii="Times New Roman" w:hAnsi="Times New Roman" w:cs="Times New Roman"/>
        </w:rPr>
      </w:pPr>
      <w:r w:rsidRPr="0069598F">
        <w:rPr>
          <w:rFonts w:ascii="Times New Roman" w:hAnsi="Times New Roman" w:cs="Times New Roman"/>
        </w:rPr>
        <w:t>- Broader Environmental Monitoring: The biosensor technology and data platform can be tailored for rapid detection of other specific organic compounds in various water matrices.</w:t>
      </w:r>
    </w:p>
    <w:p w14:paraId="536F9DF4" w14:textId="703A3199" w:rsidR="001F744E" w:rsidRPr="0069598F" w:rsidRDefault="001F744E" w:rsidP="001F744E">
      <w:pPr>
        <w:rPr>
          <w:rFonts w:ascii="Times New Roman" w:hAnsi="Times New Roman" w:cs="Times New Roman"/>
        </w:rPr>
      </w:pPr>
      <w:r w:rsidRPr="0069598F">
        <w:rPr>
          <w:rFonts w:ascii="Times New Roman" w:hAnsi="Times New Roman" w:cs="Times New Roman"/>
        </w:rPr>
        <w:t>- Industrial Process Water Treatment: Assisting industries in optimizing biological treatment processes or managing specific contaminants.</w:t>
      </w:r>
    </w:p>
    <w:p w14:paraId="7C0B7F9D" w14:textId="6D60987E" w:rsidR="001F744E" w:rsidRPr="0069598F" w:rsidRDefault="001F744E" w:rsidP="001F744E">
      <w:pPr>
        <w:rPr>
          <w:rFonts w:ascii="Times New Roman" w:hAnsi="Times New Roman" w:cs="Times New Roman"/>
        </w:rPr>
      </w:pPr>
      <w:r w:rsidRPr="0069598F">
        <w:rPr>
          <w:rFonts w:ascii="Times New Roman" w:hAnsi="Times New Roman" w:cs="Times New Roman"/>
        </w:rPr>
        <w:t>- Contaminated Site Remediation: Supporting assessment and remediation efforts at sites impacted by organic pollutants.</w:t>
      </w:r>
    </w:p>
    <w:p w14:paraId="602BB267" w14:textId="77777777" w:rsidR="001F744E" w:rsidRPr="0069598F" w:rsidRDefault="001F744E" w:rsidP="001F744E">
      <w:pPr>
        <w:rPr>
          <w:rFonts w:ascii="Times New Roman" w:hAnsi="Times New Roman" w:cs="Times New Roman"/>
        </w:rPr>
      </w:pPr>
    </w:p>
    <w:p w14:paraId="076809BD" w14:textId="45BBB15A" w:rsidR="001F744E" w:rsidRPr="0069598F" w:rsidRDefault="001F744E" w:rsidP="001F744E">
      <w:pPr>
        <w:rPr>
          <w:rFonts w:ascii="Times New Roman" w:hAnsi="Times New Roman" w:cs="Times New Roman"/>
        </w:rPr>
      </w:pPr>
      <w:r w:rsidRPr="0069598F">
        <w:rPr>
          <w:rFonts w:ascii="Times New Roman" w:hAnsi="Times New Roman" w:cs="Times New Roman"/>
        </w:rPr>
        <w:t>Commercial Scale Economics: CAPEX, OPEX, and ROI</w:t>
      </w:r>
    </w:p>
    <w:p w14:paraId="3D4A55DA" w14:textId="77777777" w:rsidR="001F744E" w:rsidRPr="0069598F" w:rsidRDefault="001F744E" w:rsidP="001F744E">
      <w:pPr>
        <w:rPr>
          <w:rFonts w:ascii="Times New Roman" w:hAnsi="Times New Roman" w:cs="Times New Roman"/>
        </w:rPr>
      </w:pPr>
    </w:p>
    <w:p w14:paraId="67CC5CE4"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This ERA-funded project is crucial for generating the field-validated data needed to solidify commercial-scale economics. However, our preliminary assessments indicate a strong value proposition:</w:t>
      </w:r>
    </w:p>
    <w:p w14:paraId="261488B9" w14:textId="77777777" w:rsidR="001F744E" w:rsidRPr="0069598F" w:rsidRDefault="001F744E" w:rsidP="001F744E">
      <w:pPr>
        <w:rPr>
          <w:rFonts w:ascii="Times New Roman" w:hAnsi="Times New Roman" w:cs="Times New Roman"/>
        </w:rPr>
      </w:pPr>
    </w:p>
    <w:p w14:paraId="7CCDD847" w14:textId="3DE06C2D" w:rsidR="001F744E" w:rsidRPr="0069598F" w:rsidRDefault="001F744E" w:rsidP="001F744E">
      <w:pPr>
        <w:rPr>
          <w:rFonts w:ascii="Times New Roman" w:hAnsi="Times New Roman" w:cs="Times New Roman"/>
        </w:rPr>
      </w:pPr>
      <w:r w:rsidRPr="0069598F">
        <w:rPr>
          <w:rFonts w:ascii="Times New Roman" w:hAnsi="Times New Roman" w:cs="Times New Roman"/>
        </w:rPr>
        <w:t>- Anticipated CAPEX (for Operators adopting Luminous): Primarily involves the deployment of our modular biosensors and initial setup for data integration. We project this to be significantly lower than the CAPEX required for constructing large-scale, centralized physical-chemical treatment plants for NAs.</w:t>
      </w:r>
    </w:p>
    <w:p w14:paraId="7FEF0909" w14:textId="2F7FCBF8" w:rsidR="001F744E" w:rsidRPr="0069598F" w:rsidRDefault="001F744E" w:rsidP="001F744E">
      <w:pPr>
        <w:rPr>
          <w:rFonts w:ascii="Times New Roman" w:hAnsi="Times New Roman" w:cs="Times New Roman"/>
        </w:rPr>
      </w:pPr>
      <w:r w:rsidRPr="0069598F">
        <w:rPr>
          <w:rFonts w:ascii="Times New Roman" w:hAnsi="Times New Roman" w:cs="Times New Roman"/>
        </w:rPr>
        <w:t>- Anticipated OPEX (for Operators):</w:t>
      </w:r>
    </w:p>
    <w:p w14:paraId="103A9808" w14:textId="57B5291B"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Monitoring: We project &gt;50% reduction in NA monitoring costs due to the speed, automation, and reduced reliance on external lab shipments offered by our biosensors.</w:t>
      </w:r>
    </w:p>
    <w:p w14:paraId="32E724D4" w14:textId="2752E243" w:rsidR="001F744E" w:rsidRPr="0069598F" w:rsidRDefault="001F744E" w:rsidP="001F744E">
      <w:pPr>
        <w:rPr>
          <w:rFonts w:ascii="Times New Roman" w:hAnsi="Times New Roman" w:cs="Times New Roman"/>
        </w:rPr>
      </w:pPr>
      <w:r w:rsidRPr="0069598F">
        <w:rPr>
          <w:rFonts w:ascii="Times New Roman" w:hAnsi="Times New Roman" w:cs="Times New Roman"/>
        </w:rPr>
        <w:t xml:space="preserve">    - Remediation: Our targeted biological approach (enhancing OSPW-native microbes) aims for lower lifecycle operational costs (e.g., reduced energy, minimal chemical inputs) compared to continuous, high-intensity alternatives like some AOPs.</w:t>
      </w:r>
    </w:p>
    <w:p w14:paraId="687C9C26" w14:textId="02F9CCA0" w:rsidR="001F744E" w:rsidRPr="0069598F" w:rsidRDefault="001F744E" w:rsidP="001F744E">
      <w:pPr>
        <w:rPr>
          <w:rFonts w:ascii="Times New Roman" w:hAnsi="Times New Roman" w:cs="Times New Roman"/>
        </w:rPr>
      </w:pPr>
      <w:r w:rsidRPr="0069598F">
        <w:rPr>
          <w:rFonts w:ascii="Times New Roman" w:hAnsi="Times New Roman" w:cs="Times New Roman"/>
        </w:rPr>
        <w:t>- Return on Investment (ROI) for Operators: Will be driven by direct cost savings in monitoring and potentially remediation, accelerated reclamation (reducing long-term liability carrying costs and financial assurance obligations), minimized environmental risk (avoiding potential fines or operational shutdowns), and enhanced operational efficiency through data-driven insights.</w:t>
      </w:r>
    </w:p>
    <w:p w14:paraId="0F7F546B" w14:textId="77777777" w:rsidR="001F744E" w:rsidRPr="0069598F" w:rsidRDefault="001F744E" w:rsidP="001F744E">
      <w:pPr>
        <w:rPr>
          <w:rFonts w:ascii="Times New Roman" w:hAnsi="Times New Roman" w:cs="Times New Roman"/>
        </w:rPr>
      </w:pPr>
    </w:p>
    <w:p w14:paraId="22D654F4" w14:textId="5F3546DE" w:rsidR="001F744E" w:rsidRPr="0069598F" w:rsidRDefault="001F744E" w:rsidP="001F744E">
      <w:pPr>
        <w:rPr>
          <w:rFonts w:ascii="Times New Roman" w:hAnsi="Times New Roman" w:cs="Times New Roman"/>
        </w:rPr>
      </w:pPr>
      <w:r w:rsidRPr="0069598F">
        <w:rPr>
          <w:rFonts w:ascii="Times New Roman" w:hAnsi="Times New Roman" w:cs="Times New Roman"/>
        </w:rPr>
        <w:t>Pathway to Commercial Implementation in Alberta</w:t>
      </w:r>
    </w:p>
    <w:p w14:paraId="1385E471" w14:textId="77777777" w:rsidR="001F744E" w:rsidRPr="0069598F" w:rsidRDefault="001F744E" w:rsidP="001F744E">
      <w:pPr>
        <w:rPr>
          <w:rFonts w:ascii="Times New Roman" w:hAnsi="Times New Roman" w:cs="Times New Roman"/>
        </w:rPr>
      </w:pPr>
    </w:p>
    <w:p w14:paraId="129987B0"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Successful completion of this ERA-funded project is the springboard for commercialization:</w:t>
      </w:r>
    </w:p>
    <w:p w14:paraId="26F72D1A" w14:textId="77777777" w:rsidR="001F744E" w:rsidRPr="0069598F" w:rsidRDefault="001F744E" w:rsidP="001F744E">
      <w:pPr>
        <w:rPr>
          <w:rFonts w:ascii="Times New Roman" w:hAnsi="Times New Roman" w:cs="Times New Roman"/>
        </w:rPr>
      </w:pPr>
    </w:p>
    <w:p w14:paraId="738A00D4" w14:textId="258E09C9" w:rsidR="001F744E" w:rsidRPr="0069598F" w:rsidRDefault="001F744E" w:rsidP="001F744E">
      <w:pPr>
        <w:rPr>
          <w:rFonts w:ascii="Times New Roman" w:hAnsi="Times New Roman" w:cs="Times New Roman"/>
        </w:rPr>
      </w:pPr>
      <w:r w:rsidRPr="0069598F">
        <w:rPr>
          <w:rFonts w:ascii="Times New Roman" w:hAnsi="Times New Roman" w:cs="Times New Roman"/>
        </w:rPr>
        <w:t>1. Leverage Pilot Success (Year 4-5): Utilize validated performance data, strong case studies from the pilot, and host partner testimonials to secure initial commercial service agreements, likely starting with our pilot partner(s).</w:t>
      </w:r>
    </w:p>
    <w:p w14:paraId="104EC2AC" w14:textId="6AB8731C" w:rsidR="001F744E" w:rsidRPr="0069598F" w:rsidRDefault="001F744E" w:rsidP="001F744E">
      <w:pPr>
        <w:rPr>
          <w:rFonts w:ascii="Times New Roman" w:hAnsi="Times New Roman" w:cs="Times New Roman"/>
        </w:rPr>
      </w:pPr>
      <w:r w:rsidRPr="0069598F">
        <w:rPr>
          <w:rFonts w:ascii="Times New Roman" w:hAnsi="Times New Roman" w:cs="Times New Roman"/>
        </w:rPr>
        <w:t>2. Scale Production &amp; Operations (Year 4-5): Establish scalable production for biosensors and microbial cultures/stimulants (potentially through contract manufacturing or phased in-house development). Expand our Alberta-based technical field support and data analytics team.</w:t>
      </w:r>
    </w:p>
    <w:p w14:paraId="388F0B7D" w14:textId="3F271016" w:rsidR="001F744E" w:rsidRPr="0069598F" w:rsidRDefault="001F744E" w:rsidP="001F744E">
      <w:pPr>
        <w:rPr>
          <w:rFonts w:ascii="Times New Roman" w:hAnsi="Times New Roman" w:cs="Times New Roman"/>
        </w:rPr>
      </w:pPr>
      <w:r w:rsidRPr="0069598F">
        <w:rPr>
          <w:rFonts w:ascii="Times New Roman" w:hAnsi="Times New Roman" w:cs="Times New Roman"/>
        </w:rPr>
        <w:t>3. Broader Market Penetration (Year 5+): Target oil sands expansion with a proven, de-risked solution.</w:t>
      </w:r>
    </w:p>
    <w:p w14:paraId="62B88D6E" w14:textId="3203BE0D"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4. Continuous Improvement &amp; AER Engagement: Continue refining the technology and work with the AER to facilitate broader regulatory acceptance and potential integration into standard monitoring/remediation frameworks.</w:t>
      </w:r>
    </w:p>
    <w:p w14:paraId="5D1698B0" w14:textId="6BEF70C2" w:rsidR="001F744E" w:rsidRPr="0069598F" w:rsidRDefault="001F744E" w:rsidP="001F744E">
      <w:pPr>
        <w:rPr>
          <w:rFonts w:ascii="Times New Roman" w:hAnsi="Times New Roman" w:cs="Times New Roman"/>
        </w:rPr>
      </w:pPr>
      <w:r w:rsidRPr="0069598F">
        <w:rPr>
          <w:rFonts w:ascii="Times New Roman" w:hAnsi="Times New Roman" w:cs="Times New Roman"/>
        </w:rPr>
        <w:t>5. Secure Growth Capital: Following successful demonstration and initial commercial traction, seek Series A or other growth financing to support wider market expansion.</w:t>
      </w:r>
    </w:p>
    <w:p w14:paraId="46EC8F13" w14:textId="77777777" w:rsidR="001F744E" w:rsidRPr="0069598F" w:rsidRDefault="001F744E" w:rsidP="001F744E">
      <w:pPr>
        <w:rPr>
          <w:rFonts w:ascii="Times New Roman" w:hAnsi="Times New Roman" w:cs="Times New Roman"/>
        </w:rPr>
      </w:pPr>
    </w:p>
    <w:p w14:paraId="7C399E65" w14:textId="4AADF745" w:rsidR="001F744E" w:rsidRPr="0069598F" w:rsidRDefault="001F744E" w:rsidP="001F744E">
      <w:pPr>
        <w:rPr>
          <w:rFonts w:ascii="Times New Roman" w:hAnsi="Times New Roman" w:cs="Times New Roman"/>
        </w:rPr>
      </w:pPr>
      <w:r w:rsidRPr="0069598F">
        <w:rPr>
          <w:rFonts w:ascii="Times New Roman" w:hAnsi="Times New Roman" w:cs="Times New Roman"/>
        </w:rPr>
        <w:t>Challenges, Barriers, and Risks to Commercialization</w:t>
      </w:r>
    </w:p>
    <w:p w14:paraId="497E885E" w14:textId="77777777" w:rsidR="001F744E" w:rsidRPr="0069598F" w:rsidRDefault="001F744E" w:rsidP="001F744E">
      <w:pPr>
        <w:rPr>
          <w:rFonts w:ascii="Times New Roman" w:hAnsi="Times New Roman" w:cs="Times New Roman"/>
        </w:rPr>
      </w:pPr>
    </w:p>
    <w:p w14:paraId="16426BC5" w14:textId="40C77CC5" w:rsidR="001F744E" w:rsidRPr="0069598F" w:rsidRDefault="001F744E" w:rsidP="001F744E">
      <w:pPr>
        <w:rPr>
          <w:rFonts w:ascii="Times New Roman" w:hAnsi="Times New Roman" w:cs="Times New Roman"/>
        </w:rPr>
      </w:pPr>
      <w:r w:rsidRPr="0069598F">
        <w:rPr>
          <w:rFonts w:ascii="Times New Roman" w:hAnsi="Times New Roman" w:cs="Times New Roman"/>
        </w:rPr>
        <w:t>- Industry Adoption Inertia: Overcoming traditional practices and demonstrating clear, undeniable ROI and reliability for a novel biotechnology platform is key. Our staged pilot and strong partner engagement are designed to address this.</w:t>
      </w:r>
    </w:p>
    <w:p w14:paraId="0D2D3472" w14:textId="6A34AD0C" w:rsidR="001F744E" w:rsidRPr="0069598F" w:rsidRDefault="001F744E" w:rsidP="001F744E">
      <w:pPr>
        <w:rPr>
          <w:rFonts w:ascii="Times New Roman" w:hAnsi="Times New Roman" w:cs="Times New Roman"/>
        </w:rPr>
      </w:pPr>
      <w:r w:rsidRPr="0069598F">
        <w:rPr>
          <w:rFonts w:ascii="Times New Roman" w:hAnsi="Times New Roman" w:cs="Times New Roman"/>
        </w:rPr>
        <w:t>- Regulatory Acceptance Timelines: While we will proactively engage the AER, the formal acceptance of new methods can take time. Continuous data generation and transparent communication are vital.</w:t>
      </w:r>
    </w:p>
    <w:p w14:paraId="1A419EA8" w14:textId="78CE9A4A" w:rsidR="001F744E" w:rsidRPr="0069598F" w:rsidRDefault="001F744E" w:rsidP="001F744E">
      <w:pPr>
        <w:rPr>
          <w:rFonts w:ascii="Times New Roman" w:hAnsi="Times New Roman" w:cs="Times New Roman"/>
        </w:rPr>
      </w:pPr>
      <w:r w:rsidRPr="0069598F">
        <w:rPr>
          <w:rFonts w:ascii="Times New Roman" w:hAnsi="Times New Roman" w:cs="Times New Roman"/>
        </w:rPr>
        <w:t>- Scaling Operations &amp; Maintaining Quality: Transitioning from pilot-scale to consistent, large-scale service delivery requires robust operational processes and quality control, which we are building into our planning.</w:t>
      </w:r>
    </w:p>
    <w:p w14:paraId="62705112" w14:textId="4A3286FC" w:rsidR="001F744E" w:rsidRPr="0069598F" w:rsidRDefault="001F744E" w:rsidP="001F744E">
      <w:pPr>
        <w:rPr>
          <w:rFonts w:ascii="Times New Roman" w:hAnsi="Times New Roman" w:cs="Times New Roman"/>
        </w:rPr>
      </w:pPr>
      <w:r w:rsidRPr="0069598F">
        <w:rPr>
          <w:rFonts w:ascii="Times New Roman" w:hAnsi="Times New Roman" w:cs="Times New Roman"/>
        </w:rPr>
        <w:t>- Securing Growth Capital: Accessing follow-on funding for commercial expansion will depend on achieving key technical and market milestones.</w:t>
      </w:r>
    </w:p>
    <w:p w14:paraId="09E308AB" w14:textId="09FB3468" w:rsidR="001F744E" w:rsidRPr="0069598F" w:rsidRDefault="001F744E" w:rsidP="001F744E">
      <w:pPr>
        <w:rPr>
          <w:rFonts w:ascii="Times New Roman" w:hAnsi="Times New Roman" w:cs="Times New Roman"/>
        </w:rPr>
      </w:pPr>
      <w:r w:rsidRPr="0069598F">
        <w:rPr>
          <w:rFonts w:ascii="Times New Roman" w:hAnsi="Times New Roman" w:cs="Times New Roman"/>
        </w:rPr>
        <w:t>- Policy Environment: A stable and supportive policy environment that encourages or mandates improved tailings management and reclamation, and values innovative environmental technologies, will be conducive to successful commercialization. Continued government support for cleantech adoption is beneficial.</w:t>
      </w:r>
    </w:p>
    <w:p w14:paraId="65D03587" w14:textId="77777777" w:rsidR="001F744E" w:rsidRPr="0069598F" w:rsidRDefault="001F744E" w:rsidP="001F744E">
      <w:pPr>
        <w:rPr>
          <w:rFonts w:ascii="Times New Roman" w:hAnsi="Times New Roman" w:cs="Times New Roman"/>
        </w:rPr>
      </w:pPr>
    </w:p>
    <w:p w14:paraId="7FA258BA" w14:textId="3DEA3920" w:rsidR="001F744E" w:rsidRPr="0069598F" w:rsidRDefault="001F744E" w:rsidP="001F744E">
      <w:pPr>
        <w:rPr>
          <w:rFonts w:ascii="Times New Roman" w:hAnsi="Times New Roman" w:cs="Times New Roman"/>
        </w:rPr>
      </w:pPr>
      <w:r w:rsidRPr="0069598F">
        <w:rPr>
          <w:rFonts w:ascii="Times New Roman" w:hAnsi="Times New Roman" w:cs="Times New Roman"/>
        </w:rPr>
        <w:t>Plan for Distribution and Sharing of Results</w:t>
      </w:r>
    </w:p>
    <w:p w14:paraId="1232CBDD" w14:textId="77777777" w:rsidR="001F744E" w:rsidRPr="0069598F" w:rsidRDefault="001F744E" w:rsidP="001F744E">
      <w:pPr>
        <w:rPr>
          <w:rFonts w:ascii="Times New Roman" w:hAnsi="Times New Roman" w:cs="Times New Roman"/>
        </w:rPr>
      </w:pPr>
    </w:p>
    <w:p w14:paraId="41C38D2A" w14:textId="77777777" w:rsidR="001F744E" w:rsidRPr="0069598F" w:rsidRDefault="001F744E" w:rsidP="001F744E">
      <w:pPr>
        <w:rPr>
          <w:rFonts w:ascii="Times New Roman" w:hAnsi="Times New Roman" w:cs="Times New Roman"/>
        </w:rPr>
      </w:pPr>
      <w:r w:rsidRPr="0069598F">
        <w:rPr>
          <w:rFonts w:ascii="Times New Roman" w:hAnsi="Times New Roman" w:cs="Times New Roman"/>
        </w:rPr>
        <w:t>Luminous BioSolutions is committed to maximizing the benefit of this project's learnings for Alberta:</w:t>
      </w:r>
    </w:p>
    <w:p w14:paraId="060B60B9" w14:textId="77777777" w:rsidR="001F744E" w:rsidRPr="0069598F" w:rsidRDefault="001F744E" w:rsidP="001F744E">
      <w:pPr>
        <w:rPr>
          <w:rFonts w:ascii="Times New Roman" w:hAnsi="Times New Roman" w:cs="Times New Roman"/>
        </w:rPr>
      </w:pPr>
    </w:p>
    <w:p w14:paraId="7D8A5239" w14:textId="1D384D78" w:rsidR="001F744E" w:rsidRPr="0069598F" w:rsidRDefault="001F744E" w:rsidP="001F744E">
      <w:pPr>
        <w:rPr>
          <w:rFonts w:ascii="Times New Roman" w:hAnsi="Times New Roman" w:cs="Times New Roman"/>
        </w:rPr>
      </w:pPr>
      <w:r w:rsidRPr="0069598F">
        <w:rPr>
          <w:rFonts w:ascii="Times New Roman" w:hAnsi="Times New Roman" w:cs="Times New Roman"/>
        </w:rPr>
        <w:t>- ERA Reporting: We will diligently fulfill all ERA reporting requirements, including Milestone, Final Technical, Final Outcomes, MMV, and post-project impact reports.</w:t>
      </w:r>
    </w:p>
    <w:p w14:paraId="3E815DAD" w14:textId="78A127AE" w:rsidR="001F744E" w:rsidRPr="0069598F" w:rsidRDefault="001F744E" w:rsidP="001F744E">
      <w:pPr>
        <w:rPr>
          <w:rFonts w:ascii="Times New Roman" w:hAnsi="Times New Roman" w:cs="Times New Roman"/>
        </w:rPr>
      </w:pPr>
      <w:r w:rsidRPr="0069598F">
        <w:rPr>
          <w:rFonts w:ascii="Times New Roman" w:hAnsi="Times New Roman" w:cs="Times New Roman"/>
        </w:rPr>
        <w:lastRenderedPageBreak/>
        <w:t>- Public &amp; Industry Dissemination: A non-confidential summary of the project's key findings and achievements will be made available for public dissemination through ERA's channels. We plan to present results at relevant industry conferences (e.g., oil sands conferences, environmental technology forums) and targeted workshops for stakeholders (industry, government, community representatives).</w:t>
      </w:r>
    </w:p>
    <w:p w14:paraId="03F39130" w14:textId="0FC38B0D" w:rsidR="001F744E" w:rsidRPr="0069598F" w:rsidRDefault="001F744E" w:rsidP="001F744E">
      <w:pPr>
        <w:rPr>
          <w:rFonts w:ascii="Times New Roman" w:hAnsi="Times New Roman" w:cs="Times New Roman"/>
        </w:rPr>
      </w:pPr>
      <w:r w:rsidRPr="0069598F">
        <w:rPr>
          <w:rFonts w:ascii="Times New Roman" w:hAnsi="Times New Roman" w:cs="Times New Roman"/>
        </w:rPr>
        <w:t>- Academic Contributions: In collaboration with our university partners, and with due respect for any partner confidentiality, we aim to publish scientifically significant findings (e.g., on biosensor field performance, novel bioremediation insights) in peer-reviewed journals.</w:t>
      </w:r>
    </w:p>
    <w:p w14:paraId="3215A206" w14:textId="119BEB66" w:rsidR="001F744E" w:rsidRPr="0069598F" w:rsidRDefault="001F744E" w:rsidP="001F744E">
      <w:pPr>
        <w:rPr>
          <w:rFonts w:ascii="Times New Roman" w:hAnsi="Times New Roman" w:cs="Times New Roman"/>
        </w:rPr>
      </w:pPr>
      <w:r w:rsidRPr="0069598F">
        <w:rPr>
          <w:rFonts w:ascii="Times New Roman" w:hAnsi="Times New Roman" w:cs="Times New Roman"/>
        </w:rPr>
        <w:t>- Data Sharing Principles: While specific operational data from host sites will remain confidential as per agreements, aggregated, anonymized performance insights and general learnings on NA management best practices may be shared to benefit the broader industry and research community. Our data platform itself is designed to provide transparent, role-based access to relevant data for our clients and, where appropriate, regulators or community representatives.</w:t>
      </w:r>
    </w:p>
    <w:p w14:paraId="51F84395" w14:textId="60002930" w:rsidR="005C1DE1" w:rsidRPr="0069598F" w:rsidRDefault="001F744E" w:rsidP="001F744E">
      <w:pPr>
        <w:rPr>
          <w:rFonts w:ascii="Times New Roman" w:hAnsi="Times New Roman" w:cs="Times New Roman"/>
        </w:rPr>
      </w:pPr>
      <w:r w:rsidRPr="0069598F">
        <w:rPr>
          <w:rFonts w:ascii="Times New Roman" w:hAnsi="Times New Roman" w:cs="Times New Roman"/>
        </w:rPr>
        <w:t>- Intellectual Property: Foreground IP generated through this project will be managed by Luminous BioSolutions to support Canadian commercialization. We will explore appropriate strategies for IP protection and potential licensing where it aligns with our mission to deliver impactful solutions in Alberta and beyond.</w:t>
      </w:r>
    </w:p>
    <w:sectPr w:rsidR="005C1DE1" w:rsidRPr="0069598F" w:rsidSect="0069598F">
      <w:footerReference w:type="even" r:id="rId13"/>
      <w:footerReference w:type="default" r:id="rId14"/>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9" w:author="Shawn Lewenza" w:date="2025-06-06T12:15:00Z" w:initials="SL">
    <w:p w14:paraId="6026E333" w14:textId="77777777" w:rsidR="00C60EA4" w:rsidRDefault="00C60EA4" w:rsidP="00C60EA4">
      <w:r>
        <w:rPr>
          <w:rStyle w:val="CommentReference"/>
        </w:rPr>
        <w:annotationRef/>
      </w:r>
      <w:r>
        <w:rPr>
          <w:color w:val="000000"/>
          <w:sz w:val="20"/>
          <w:szCs w:val="20"/>
        </w:rPr>
        <w:t xml:space="preserve">This whole section seems AI written and redundant. There are a few good points. </w:t>
      </w:r>
    </w:p>
    <w:p w14:paraId="4EE703E7" w14:textId="77777777" w:rsidR="00C60EA4" w:rsidRDefault="00C60EA4" w:rsidP="00C60EA4"/>
    <w:p w14:paraId="0F8D8FBC" w14:textId="77777777" w:rsidR="00C60EA4" w:rsidRDefault="00C60EA4" w:rsidP="00C60EA4">
      <w:r>
        <w:rPr>
          <w:color w:val="000000"/>
          <w:sz w:val="20"/>
          <w:szCs w:val="20"/>
        </w:rPr>
        <w:t xml:space="preserve">I have summarized the competitive approaches in the first paragraph. </w:t>
      </w:r>
    </w:p>
    <w:p w14:paraId="44CFD878" w14:textId="77777777" w:rsidR="00C60EA4" w:rsidRDefault="00C60EA4" w:rsidP="00C60EA4"/>
    <w:p w14:paraId="21C6EDBD" w14:textId="77777777" w:rsidR="00C60EA4" w:rsidRDefault="00C60EA4" w:rsidP="00C60EA4">
      <w:r>
        <w:rPr>
          <w:color w:val="000000"/>
          <w:sz w:val="20"/>
          <w:szCs w:val="20"/>
        </w:rPr>
        <w:t>I could flush them out more, pros and cons kind of thing.</w:t>
      </w:r>
    </w:p>
  </w:comment>
  <w:comment w:id="430" w:author="Shawn Lewenza" w:date="2025-06-06T14:02:00Z" w:initials="SL">
    <w:p w14:paraId="55C967F9" w14:textId="77777777" w:rsidR="00F74150" w:rsidRDefault="00F74150" w:rsidP="00F74150">
      <w:r>
        <w:rPr>
          <w:rStyle w:val="CommentReference"/>
        </w:rPr>
        <w:annotationRef/>
      </w:r>
      <w:r>
        <w:rPr>
          <w:color w:val="000000"/>
          <w:sz w:val="20"/>
          <w:szCs w:val="20"/>
        </w:rPr>
        <w:t>Do we plan a 3 or 4 year project?</w:t>
      </w:r>
    </w:p>
  </w:comment>
  <w:comment w:id="553" w:author="Shawn Lewenza" w:date="2025-06-06T12:16:00Z" w:initials="SL">
    <w:p w14:paraId="7E4BA9A2" w14:textId="363DF66C" w:rsidR="00386E20" w:rsidRDefault="00386E20" w:rsidP="00386E20">
      <w:r>
        <w:rPr>
          <w:rStyle w:val="CommentReference"/>
        </w:rPr>
        <w:annotationRef/>
      </w:r>
      <w:r>
        <w:rPr>
          <w:color w:val="000000"/>
          <w:sz w:val="20"/>
          <w:szCs w:val="20"/>
        </w:rPr>
        <w:t>Needs an actual bullet point</w:t>
      </w:r>
    </w:p>
  </w:comment>
  <w:comment w:id="559" w:author="Shawn Lewenza" w:date="2025-06-06T12:16:00Z" w:initials="SL">
    <w:p w14:paraId="40D2C308" w14:textId="77777777" w:rsidR="00A43BAB" w:rsidRDefault="00A43BAB" w:rsidP="00A43BAB">
      <w:r>
        <w:rPr>
          <w:rStyle w:val="CommentReference"/>
        </w:rPr>
        <w:annotationRef/>
      </w:r>
      <w:r>
        <w:rPr>
          <w:color w:val="000000"/>
          <w:sz w:val="20"/>
          <w:szCs w:val="20"/>
        </w:rPr>
        <w:t>Here also needs better formatting, this was what word converted the obsidian document to</w:t>
      </w:r>
    </w:p>
  </w:comment>
  <w:comment w:id="621" w:author="Shawn Lewenza" w:date="2025-06-06T12:32:00Z" w:initials="SL">
    <w:p w14:paraId="4302DE2C" w14:textId="77777777" w:rsidR="004D1A30" w:rsidRDefault="004D1A30" w:rsidP="004D1A30">
      <w:r>
        <w:rPr>
          <w:rStyle w:val="CommentReference"/>
        </w:rPr>
        <w:annotationRef/>
      </w:r>
      <w:r>
        <w:rPr>
          <w:color w:val="000000"/>
          <w:sz w:val="20"/>
          <w:szCs w:val="20"/>
        </w:rPr>
        <w:t>Might need to shorten and tighten up our roles.</w:t>
      </w:r>
    </w:p>
    <w:p w14:paraId="5961A98E" w14:textId="77777777" w:rsidR="004D1A30" w:rsidRDefault="004D1A30" w:rsidP="004D1A30"/>
  </w:comment>
  <w:comment w:id="700" w:author="Shawn Lewenza" w:date="2025-06-06T12:19:00Z" w:initials="SL">
    <w:p w14:paraId="5439D1C7" w14:textId="77777777" w:rsidR="00DF3812" w:rsidRDefault="00EE314D" w:rsidP="00DF3812">
      <w:r>
        <w:rPr>
          <w:rStyle w:val="CommentReference"/>
        </w:rPr>
        <w:annotationRef/>
      </w:r>
      <w:r w:rsidR="00DF3812">
        <w:rPr>
          <w:sz w:val="20"/>
          <w:szCs w:val="20"/>
        </w:rPr>
        <w:t>Seems redundant, I would remove most of this and GREATLY REDUCE</w:t>
      </w:r>
    </w:p>
  </w:comment>
  <w:comment w:id="728" w:author="Shawn Lewenza" w:date="2025-06-06T12:21:00Z" w:initials="SL">
    <w:p w14:paraId="5A5C9DFF" w14:textId="07328E54" w:rsidR="00F55D00" w:rsidRDefault="0005423E" w:rsidP="00F55D00">
      <w:r>
        <w:rPr>
          <w:rStyle w:val="CommentReference"/>
        </w:rPr>
        <w:annotationRef/>
      </w:r>
      <w:r w:rsidR="00F55D00">
        <w:rPr>
          <w:sz w:val="20"/>
          <w:szCs w:val="20"/>
        </w:rPr>
        <w:t xml:space="preserve">I EDITED and DELETED to SIMPLIFY THESE RISK and FOR LENGTH </w:t>
      </w:r>
    </w:p>
  </w:comment>
  <w:comment w:id="820" w:author="Shawn Lewenza" w:date="2025-06-06T12:50:00Z" w:initials="SL">
    <w:p w14:paraId="1F56F43C" w14:textId="77777777" w:rsidR="00475CBE" w:rsidRDefault="00475CBE" w:rsidP="00475CBE">
      <w:r>
        <w:rPr>
          <w:rStyle w:val="CommentReference"/>
        </w:rPr>
        <w:annotationRef/>
      </w:r>
      <w:r>
        <w:rPr>
          <w:color w:val="000000"/>
          <w:sz w:val="20"/>
          <w:szCs w:val="20"/>
        </w:rPr>
        <w:t>NEEDS TO BE REDUCED TO 1/2 PAGE</w:t>
      </w:r>
    </w:p>
  </w:comment>
  <w:comment w:id="860" w:author="Shawn Lewenza" w:date="2025-06-06T12:50:00Z" w:initials="SL">
    <w:p w14:paraId="1E1AE0A0" w14:textId="4B40B309" w:rsidR="00475CBE" w:rsidRDefault="00475CBE" w:rsidP="00475CBE">
      <w:r>
        <w:rPr>
          <w:rStyle w:val="CommentReference"/>
        </w:rPr>
        <w:annotationRef/>
      </w:r>
      <w:r>
        <w:rPr>
          <w:color w:val="000000"/>
          <w:sz w:val="20"/>
          <w:szCs w:val="20"/>
        </w:rPr>
        <w:t>I’m going to reduce GHG section to 1/3 to 1/2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C6EDBD" w15:done="0"/>
  <w15:commentEx w15:paraId="55C967F9" w15:done="0"/>
  <w15:commentEx w15:paraId="7E4BA9A2" w15:done="0"/>
  <w15:commentEx w15:paraId="40D2C308" w15:done="0"/>
  <w15:commentEx w15:paraId="5961A98E" w15:done="0"/>
  <w15:commentEx w15:paraId="5439D1C7" w15:done="0"/>
  <w15:commentEx w15:paraId="5A5C9DFF" w15:done="0"/>
  <w15:commentEx w15:paraId="1F56F43C" w15:done="0"/>
  <w15:commentEx w15:paraId="1E1AE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74E421" w16cex:dateUtc="2025-06-06T19:15:00Z"/>
  <w16cex:commentExtensible w16cex:durableId="68BB56C5" w16cex:dateUtc="2025-06-06T21:02:00Z"/>
  <w16cex:commentExtensible w16cex:durableId="7703A219" w16cex:dateUtc="2025-06-06T19:16:00Z"/>
  <w16cex:commentExtensible w16cex:durableId="591EF820" w16cex:dateUtc="2025-06-06T19:16:00Z"/>
  <w16cex:commentExtensible w16cex:durableId="5F779C2C" w16cex:dateUtc="2025-06-06T19:32:00Z"/>
  <w16cex:commentExtensible w16cex:durableId="191C1421" w16cex:dateUtc="2025-06-06T19:19:00Z"/>
  <w16cex:commentExtensible w16cex:durableId="7846437C" w16cex:dateUtc="2025-06-06T19:21:00Z"/>
  <w16cex:commentExtensible w16cex:durableId="4C2349D8" w16cex:dateUtc="2025-06-06T19:50:00Z"/>
  <w16cex:commentExtensible w16cex:durableId="14A775ED" w16cex:dateUtc="2025-06-06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C6EDBD" w16cid:durableId="1774E421"/>
  <w16cid:commentId w16cid:paraId="55C967F9" w16cid:durableId="68BB56C5"/>
  <w16cid:commentId w16cid:paraId="7E4BA9A2" w16cid:durableId="7703A219"/>
  <w16cid:commentId w16cid:paraId="40D2C308" w16cid:durableId="591EF820"/>
  <w16cid:commentId w16cid:paraId="5961A98E" w16cid:durableId="5F779C2C"/>
  <w16cid:commentId w16cid:paraId="5439D1C7" w16cid:durableId="191C1421"/>
  <w16cid:commentId w16cid:paraId="5A5C9DFF" w16cid:durableId="7846437C"/>
  <w16cid:commentId w16cid:paraId="1F56F43C" w16cid:durableId="4C2349D8"/>
  <w16cid:commentId w16cid:paraId="1E1AE0A0" w16cid:durableId="14A775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187A5" w14:textId="77777777" w:rsidR="00934716" w:rsidRDefault="00934716" w:rsidP="00442497">
      <w:pPr>
        <w:spacing w:after="0" w:line="240" w:lineRule="auto"/>
      </w:pPr>
      <w:r>
        <w:separator/>
      </w:r>
    </w:p>
  </w:endnote>
  <w:endnote w:type="continuationSeparator" w:id="0">
    <w:p w14:paraId="146776DB" w14:textId="77777777" w:rsidR="00934716" w:rsidRDefault="00934716" w:rsidP="0044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4022253"/>
      <w:docPartObj>
        <w:docPartGallery w:val="Page Numbers (Bottom of Page)"/>
        <w:docPartUnique/>
      </w:docPartObj>
    </w:sdtPr>
    <w:sdtEndPr>
      <w:rPr>
        <w:rStyle w:val="PageNumber"/>
      </w:rPr>
    </w:sdtEndPr>
    <w:sdtContent>
      <w:p w14:paraId="6332EBC4" w14:textId="0D8E2D16" w:rsidR="00442497" w:rsidRDefault="00442497" w:rsidP="00C157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A58293D" w14:textId="77777777" w:rsidR="00442497" w:rsidRDefault="00442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0782866"/>
      <w:docPartObj>
        <w:docPartGallery w:val="Page Numbers (Bottom of Page)"/>
        <w:docPartUnique/>
      </w:docPartObj>
    </w:sdtPr>
    <w:sdtEndPr>
      <w:rPr>
        <w:rStyle w:val="PageNumber"/>
      </w:rPr>
    </w:sdtEndPr>
    <w:sdtContent>
      <w:p w14:paraId="7F56B45A" w14:textId="33E04B59" w:rsidR="00442497" w:rsidRDefault="00442497" w:rsidP="00C157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B70564" w14:textId="77777777" w:rsidR="00442497" w:rsidRDefault="00442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3F1E5" w14:textId="77777777" w:rsidR="00934716" w:rsidRDefault="00934716" w:rsidP="00442497">
      <w:pPr>
        <w:spacing w:after="0" w:line="240" w:lineRule="auto"/>
      </w:pPr>
      <w:r>
        <w:separator/>
      </w:r>
    </w:p>
  </w:footnote>
  <w:footnote w:type="continuationSeparator" w:id="0">
    <w:p w14:paraId="1704A5B1" w14:textId="77777777" w:rsidR="00934716" w:rsidRDefault="00934716" w:rsidP="00442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13864"/>
    <w:multiLevelType w:val="hybridMultilevel"/>
    <w:tmpl w:val="CB62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87717"/>
    <w:multiLevelType w:val="hybridMultilevel"/>
    <w:tmpl w:val="A930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986869">
    <w:abstractNumId w:val="1"/>
  </w:num>
  <w:num w:numId="2" w16cid:durableId="9365247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wn Lewenza">
    <w15:presenceInfo w15:providerId="AD" w15:userId="S::slewenza@athabascau.ca::c1147218-3bae-4625-ba3d-81bdf4d9c1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4E"/>
    <w:rsid w:val="000367E2"/>
    <w:rsid w:val="000412F5"/>
    <w:rsid w:val="0005423E"/>
    <w:rsid w:val="00072DD2"/>
    <w:rsid w:val="00087992"/>
    <w:rsid w:val="00092F9E"/>
    <w:rsid w:val="000935B4"/>
    <w:rsid w:val="000C5AC7"/>
    <w:rsid w:val="000E0A22"/>
    <w:rsid w:val="0011007A"/>
    <w:rsid w:val="0011262E"/>
    <w:rsid w:val="00115FD8"/>
    <w:rsid w:val="001238DA"/>
    <w:rsid w:val="00146BA2"/>
    <w:rsid w:val="0015035C"/>
    <w:rsid w:val="00194546"/>
    <w:rsid w:val="001B3C24"/>
    <w:rsid w:val="001C26E4"/>
    <w:rsid w:val="001C30BC"/>
    <w:rsid w:val="001C73C7"/>
    <w:rsid w:val="001F3CAF"/>
    <w:rsid w:val="001F744E"/>
    <w:rsid w:val="002074BF"/>
    <w:rsid w:val="0021761B"/>
    <w:rsid w:val="002263D5"/>
    <w:rsid w:val="002311A0"/>
    <w:rsid w:val="00232DF2"/>
    <w:rsid w:val="00234D70"/>
    <w:rsid w:val="00243337"/>
    <w:rsid w:val="002751E9"/>
    <w:rsid w:val="00291012"/>
    <w:rsid w:val="002B5000"/>
    <w:rsid w:val="002E4183"/>
    <w:rsid w:val="002F2980"/>
    <w:rsid w:val="003124E2"/>
    <w:rsid w:val="00372CCB"/>
    <w:rsid w:val="00373D32"/>
    <w:rsid w:val="00374542"/>
    <w:rsid w:val="00386E20"/>
    <w:rsid w:val="003967ED"/>
    <w:rsid w:val="003979E7"/>
    <w:rsid w:val="003A5E90"/>
    <w:rsid w:val="003B5BBC"/>
    <w:rsid w:val="003C6D16"/>
    <w:rsid w:val="003D0B29"/>
    <w:rsid w:val="003E347F"/>
    <w:rsid w:val="00400FAF"/>
    <w:rsid w:val="00404CFD"/>
    <w:rsid w:val="00414522"/>
    <w:rsid w:val="004150E7"/>
    <w:rsid w:val="00423013"/>
    <w:rsid w:val="004241E8"/>
    <w:rsid w:val="00430B95"/>
    <w:rsid w:val="004321A2"/>
    <w:rsid w:val="00436ACF"/>
    <w:rsid w:val="00442497"/>
    <w:rsid w:val="0044464A"/>
    <w:rsid w:val="00451AC7"/>
    <w:rsid w:val="00475CBE"/>
    <w:rsid w:val="00485D27"/>
    <w:rsid w:val="004953DE"/>
    <w:rsid w:val="004B1927"/>
    <w:rsid w:val="004C1E7D"/>
    <w:rsid w:val="004D1A30"/>
    <w:rsid w:val="005103ED"/>
    <w:rsid w:val="00532CB9"/>
    <w:rsid w:val="0056064B"/>
    <w:rsid w:val="005939A0"/>
    <w:rsid w:val="005C1DE1"/>
    <w:rsid w:val="005D12E6"/>
    <w:rsid w:val="005D5BA8"/>
    <w:rsid w:val="005D75B8"/>
    <w:rsid w:val="005E6419"/>
    <w:rsid w:val="005F614C"/>
    <w:rsid w:val="0060082A"/>
    <w:rsid w:val="006237CC"/>
    <w:rsid w:val="00636D1A"/>
    <w:rsid w:val="0067409F"/>
    <w:rsid w:val="0069598F"/>
    <w:rsid w:val="006A2135"/>
    <w:rsid w:val="006A53AF"/>
    <w:rsid w:val="006C0F6E"/>
    <w:rsid w:val="006C3C34"/>
    <w:rsid w:val="006D6C0F"/>
    <w:rsid w:val="00701300"/>
    <w:rsid w:val="007207A7"/>
    <w:rsid w:val="00734A3E"/>
    <w:rsid w:val="00743E3E"/>
    <w:rsid w:val="0075109B"/>
    <w:rsid w:val="007538AF"/>
    <w:rsid w:val="00783C08"/>
    <w:rsid w:val="007933B5"/>
    <w:rsid w:val="007B6090"/>
    <w:rsid w:val="007C266C"/>
    <w:rsid w:val="007D231F"/>
    <w:rsid w:val="007F643E"/>
    <w:rsid w:val="0081625A"/>
    <w:rsid w:val="008244D6"/>
    <w:rsid w:val="0084314F"/>
    <w:rsid w:val="00852174"/>
    <w:rsid w:val="00864C4E"/>
    <w:rsid w:val="00866E50"/>
    <w:rsid w:val="00883219"/>
    <w:rsid w:val="008B3CBE"/>
    <w:rsid w:val="008C1079"/>
    <w:rsid w:val="008C152D"/>
    <w:rsid w:val="00934716"/>
    <w:rsid w:val="00956632"/>
    <w:rsid w:val="00975DCF"/>
    <w:rsid w:val="009A64DF"/>
    <w:rsid w:val="009C1F30"/>
    <w:rsid w:val="009D11C7"/>
    <w:rsid w:val="009D31F4"/>
    <w:rsid w:val="009E5DF2"/>
    <w:rsid w:val="009F0FC7"/>
    <w:rsid w:val="009F10D7"/>
    <w:rsid w:val="009F2426"/>
    <w:rsid w:val="00A132B3"/>
    <w:rsid w:val="00A224E5"/>
    <w:rsid w:val="00A22733"/>
    <w:rsid w:val="00A25AF5"/>
    <w:rsid w:val="00A41A0F"/>
    <w:rsid w:val="00A43BAB"/>
    <w:rsid w:val="00A442D3"/>
    <w:rsid w:val="00A62449"/>
    <w:rsid w:val="00A73FE3"/>
    <w:rsid w:val="00A836D8"/>
    <w:rsid w:val="00A92144"/>
    <w:rsid w:val="00AC2B05"/>
    <w:rsid w:val="00AD15CF"/>
    <w:rsid w:val="00AE2B18"/>
    <w:rsid w:val="00AF633D"/>
    <w:rsid w:val="00B056BE"/>
    <w:rsid w:val="00B07652"/>
    <w:rsid w:val="00B4355D"/>
    <w:rsid w:val="00B476FA"/>
    <w:rsid w:val="00B51F63"/>
    <w:rsid w:val="00B54439"/>
    <w:rsid w:val="00B5611A"/>
    <w:rsid w:val="00BC30BC"/>
    <w:rsid w:val="00BC6313"/>
    <w:rsid w:val="00C06532"/>
    <w:rsid w:val="00C121E7"/>
    <w:rsid w:val="00C270AE"/>
    <w:rsid w:val="00C3147B"/>
    <w:rsid w:val="00C325DB"/>
    <w:rsid w:val="00C33E42"/>
    <w:rsid w:val="00C37B22"/>
    <w:rsid w:val="00C60EA4"/>
    <w:rsid w:val="00C80947"/>
    <w:rsid w:val="00C92E3F"/>
    <w:rsid w:val="00CB2FDA"/>
    <w:rsid w:val="00CC311E"/>
    <w:rsid w:val="00CC4515"/>
    <w:rsid w:val="00CC451C"/>
    <w:rsid w:val="00CD6139"/>
    <w:rsid w:val="00CE2FEF"/>
    <w:rsid w:val="00CF4E28"/>
    <w:rsid w:val="00CF67B7"/>
    <w:rsid w:val="00D03CC6"/>
    <w:rsid w:val="00D14032"/>
    <w:rsid w:val="00D20876"/>
    <w:rsid w:val="00D245D3"/>
    <w:rsid w:val="00DA2997"/>
    <w:rsid w:val="00DA7BA3"/>
    <w:rsid w:val="00DB4FF2"/>
    <w:rsid w:val="00DD0726"/>
    <w:rsid w:val="00DD211F"/>
    <w:rsid w:val="00DD3E2F"/>
    <w:rsid w:val="00DD706A"/>
    <w:rsid w:val="00DF3812"/>
    <w:rsid w:val="00E01AFC"/>
    <w:rsid w:val="00E119B3"/>
    <w:rsid w:val="00E34ADA"/>
    <w:rsid w:val="00E40B69"/>
    <w:rsid w:val="00E5397D"/>
    <w:rsid w:val="00E67923"/>
    <w:rsid w:val="00E719CD"/>
    <w:rsid w:val="00E72CDE"/>
    <w:rsid w:val="00E73462"/>
    <w:rsid w:val="00E77A95"/>
    <w:rsid w:val="00E8024B"/>
    <w:rsid w:val="00E94705"/>
    <w:rsid w:val="00EB067A"/>
    <w:rsid w:val="00EB21F5"/>
    <w:rsid w:val="00EB27A6"/>
    <w:rsid w:val="00EB34CB"/>
    <w:rsid w:val="00EB73B5"/>
    <w:rsid w:val="00ED0590"/>
    <w:rsid w:val="00ED3049"/>
    <w:rsid w:val="00EE314D"/>
    <w:rsid w:val="00F0187E"/>
    <w:rsid w:val="00F35040"/>
    <w:rsid w:val="00F55D00"/>
    <w:rsid w:val="00F70D06"/>
    <w:rsid w:val="00F74150"/>
    <w:rsid w:val="00F877A5"/>
    <w:rsid w:val="00F979FB"/>
    <w:rsid w:val="00FC71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210917"/>
  <w15:chartTrackingRefBased/>
  <w15:docId w15:val="{69DC948F-0066-A74A-8DF8-B863292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44E"/>
    <w:rPr>
      <w:rFonts w:eastAsiaTheme="majorEastAsia" w:cstheme="majorBidi"/>
      <w:color w:val="272727" w:themeColor="text1" w:themeTint="D8"/>
    </w:rPr>
  </w:style>
  <w:style w:type="paragraph" w:styleId="Title">
    <w:name w:val="Title"/>
    <w:basedOn w:val="Normal"/>
    <w:next w:val="Normal"/>
    <w:link w:val="TitleChar"/>
    <w:uiPriority w:val="10"/>
    <w:qFormat/>
    <w:rsid w:val="001F7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44E"/>
    <w:pPr>
      <w:spacing w:before="160"/>
      <w:jc w:val="center"/>
    </w:pPr>
    <w:rPr>
      <w:i/>
      <w:iCs/>
      <w:color w:val="404040" w:themeColor="text1" w:themeTint="BF"/>
    </w:rPr>
  </w:style>
  <w:style w:type="character" w:customStyle="1" w:styleId="QuoteChar">
    <w:name w:val="Quote Char"/>
    <w:basedOn w:val="DefaultParagraphFont"/>
    <w:link w:val="Quote"/>
    <w:uiPriority w:val="29"/>
    <w:rsid w:val="001F744E"/>
    <w:rPr>
      <w:i/>
      <w:iCs/>
      <w:color w:val="404040" w:themeColor="text1" w:themeTint="BF"/>
    </w:rPr>
  </w:style>
  <w:style w:type="paragraph" w:styleId="ListParagraph">
    <w:name w:val="List Paragraph"/>
    <w:basedOn w:val="Normal"/>
    <w:uiPriority w:val="34"/>
    <w:qFormat/>
    <w:rsid w:val="001F744E"/>
    <w:pPr>
      <w:ind w:left="720"/>
      <w:contextualSpacing/>
    </w:pPr>
  </w:style>
  <w:style w:type="character" w:styleId="IntenseEmphasis">
    <w:name w:val="Intense Emphasis"/>
    <w:basedOn w:val="DefaultParagraphFont"/>
    <w:uiPriority w:val="21"/>
    <w:qFormat/>
    <w:rsid w:val="001F744E"/>
    <w:rPr>
      <w:i/>
      <w:iCs/>
      <w:color w:val="0F4761" w:themeColor="accent1" w:themeShade="BF"/>
    </w:rPr>
  </w:style>
  <w:style w:type="paragraph" w:styleId="IntenseQuote">
    <w:name w:val="Intense Quote"/>
    <w:basedOn w:val="Normal"/>
    <w:next w:val="Normal"/>
    <w:link w:val="IntenseQuoteChar"/>
    <w:uiPriority w:val="30"/>
    <w:qFormat/>
    <w:rsid w:val="001F7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44E"/>
    <w:rPr>
      <w:i/>
      <w:iCs/>
      <w:color w:val="0F4761" w:themeColor="accent1" w:themeShade="BF"/>
    </w:rPr>
  </w:style>
  <w:style w:type="character" w:styleId="IntenseReference">
    <w:name w:val="Intense Reference"/>
    <w:basedOn w:val="DefaultParagraphFont"/>
    <w:uiPriority w:val="32"/>
    <w:qFormat/>
    <w:rsid w:val="001F744E"/>
    <w:rPr>
      <w:b/>
      <w:bCs/>
      <w:smallCaps/>
      <w:color w:val="0F4761" w:themeColor="accent1" w:themeShade="BF"/>
      <w:spacing w:val="5"/>
    </w:rPr>
  </w:style>
  <w:style w:type="paragraph" w:styleId="Footer">
    <w:name w:val="footer"/>
    <w:basedOn w:val="Normal"/>
    <w:link w:val="FooterChar"/>
    <w:uiPriority w:val="99"/>
    <w:unhideWhenUsed/>
    <w:rsid w:val="00442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97"/>
  </w:style>
  <w:style w:type="character" w:styleId="PageNumber">
    <w:name w:val="page number"/>
    <w:basedOn w:val="DefaultParagraphFont"/>
    <w:uiPriority w:val="99"/>
    <w:semiHidden/>
    <w:unhideWhenUsed/>
    <w:rsid w:val="00442497"/>
  </w:style>
  <w:style w:type="paragraph" w:styleId="Revision">
    <w:name w:val="Revision"/>
    <w:hidden/>
    <w:uiPriority w:val="99"/>
    <w:semiHidden/>
    <w:rsid w:val="003A5E90"/>
    <w:pPr>
      <w:spacing w:after="0" w:line="240" w:lineRule="auto"/>
    </w:pPr>
  </w:style>
  <w:style w:type="character" w:customStyle="1" w:styleId="apple-converted-space">
    <w:name w:val="apple-converted-space"/>
    <w:basedOn w:val="DefaultParagraphFont"/>
    <w:rsid w:val="005D5BA8"/>
  </w:style>
  <w:style w:type="character" w:styleId="CommentReference">
    <w:name w:val="annotation reference"/>
    <w:basedOn w:val="DefaultParagraphFont"/>
    <w:uiPriority w:val="99"/>
    <w:semiHidden/>
    <w:unhideWhenUsed/>
    <w:rsid w:val="00C60EA4"/>
    <w:rPr>
      <w:sz w:val="16"/>
      <w:szCs w:val="16"/>
    </w:rPr>
  </w:style>
  <w:style w:type="paragraph" w:styleId="CommentText">
    <w:name w:val="annotation text"/>
    <w:basedOn w:val="Normal"/>
    <w:link w:val="CommentTextChar"/>
    <w:uiPriority w:val="99"/>
    <w:semiHidden/>
    <w:unhideWhenUsed/>
    <w:rsid w:val="00C60EA4"/>
    <w:pPr>
      <w:spacing w:line="240" w:lineRule="auto"/>
    </w:pPr>
    <w:rPr>
      <w:sz w:val="20"/>
      <w:szCs w:val="20"/>
    </w:rPr>
  </w:style>
  <w:style w:type="character" w:customStyle="1" w:styleId="CommentTextChar">
    <w:name w:val="Comment Text Char"/>
    <w:basedOn w:val="DefaultParagraphFont"/>
    <w:link w:val="CommentText"/>
    <w:uiPriority w:val="99"/>
    <w:semiHidden/>
    <w:rsid w:val="00C60EA4"/>
    <w:rPr>
      <w:sz w:val="20"/>
      <w:szCs w:val="20"/>
    </w:rPr>
  </w:style>
  <w:style w:type="paragraph" w:styleId="CommentSubject">
    <w:name w:val="annotation subject"/>
    <w:basedOn w:val="CommentText"/>
    <w:next w:val="CommentText"/>
    <w:link w:val="CommentSubjectChar"/>
    <w:uiPriority w:val="99"/>
    <w:semiHidden/>
    <w:unhideWhenUsed/>
    <w:rsid w:val="00C60EA4"/>
    <w:rPr>
      <w:b/>
      <w:bCs/>
    </w:rPr>
  </w:style>
  <w:style w:type="character" w:customStyle="1" w:styleId="CommentSubjectChar">
    <w:name w:val="Comment Subject Char"/>
    <w:basedOn w:val="CommentTextChar"/>
    <w:link w:val="CommentSubject"/>
    <w:uiPriority w:val="99"/>
    <w:semiHidden/>
    <w:rsid w:val="00C60E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28</Pages>
  <Words>11566</Words>
  <Characters>65928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Lewenza</dc:creator>
  <cp:keywords/>
  <dc:description/>
  <cp:lastModifiedBy>Shawn Lewenza</cp:lastModifiedBy>
  <cp:revision>194</cp:revision>
  <dcterms:created xsi:type="dcterms:W3CDTF">2025-05-31T23:10:00Z</dcterms:created>
  <dcterms:modified xsi:type="dcterms:W3CDTF">2025-06-06T21:24:00Z</dcterms:modified>
</cp:coreProperties>
</file>